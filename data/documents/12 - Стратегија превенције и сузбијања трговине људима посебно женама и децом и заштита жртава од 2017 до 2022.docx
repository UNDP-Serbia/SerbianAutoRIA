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181" w:rsidRPr="00B35D47" w:rsidRDefault="00B35D47" w:rsidP="00845A6F">
      <w:pPr>
        <w:ind w:firstLine="708"/>
        <w:rPr>
          <w:rFonts w:ascii="Times New Roman" w:hAnsi="Times New Roman" w:cs="Times New Roman"/>
          <w:noProof/>
          <w:lang w:val="sr-Latn-CS"/>
        </w:rPr>
      </w:pPr>
      <w:bookmarkStart w:id="0" w:name="_GoBack"/>
      <w:bookmarkEnd w:id="0"/>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člana</w:t>
      </w:r>
      <w:r w:rsidR="004E7181" w:rsidRPr="00B35D47">
        <w:rPr>
          <w:rFonts w:ascii="Times New Roman" w:hAnsi="Times New Roman" w:cs="Times New Roman"/>
          <w:noProof/>
          <w:lang w:val="sr-Latn-CS"/>
        </w:rPr>
        <w:t xml:space="preserve"> 45. </w:t>
      </w:r>
      <w:r>
        <w:rPr>
          <w:rFonts w:ascii="Times New Roman" w:hAnsi="Times New Roman" w:cs="Times New Roman"/>
          <w:noProof/>
          <w:lang w:val="sr-Latn-CS"/>
        </w:rPr>
        <w:t>stav</w:t>
      </w:r>
      <w:r w:rsidR="004E7181" w:rsidRPr="00B35D47">
        <w:rPr>
          <w:rFonts w:ascii="Times New Roman" w:hAnsi="Times New Roman" w:cs="Times New Roman"/>
          <w:noProof/>
          <w:lang w:val="sr-Latn-CS"/>
        </w:rPr>
        <w:t xml:space="preserve"> 1. </w:t>
      </w:r>
      <w:r>
        <w:rPr>
          <w:rFonts w:ascii="Times New Roman" w:hAnsi="Times New Roman" w:cs="Times New Roman"/>
          <w:noProof/>
          <w:lang w:val="sr-Latn-CS"/>
        </w:rPr>
        <w:t>Zakona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Vladi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PC”,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55/05, 71/05 – </w:t>
      </w:r>
      <w:r>
        <w:rPr>
          <w:rFonts w:ascii="Times New Roman" w:hAnsi="Times New Roman" w:cs="Times New Roman"/>
          <w:noProof/>
          <w:lang w:val="sr-Latn-CS"/>
        </w:rPr>
        <w:t>ispravka</w:t>
      </w:r>
      <w:r w:rsidR="004E7181" w:rsidRPr="00B35D47">
        <w:rPr>
          <w:rFonts w:ascii="Times New Roman" w:hAnsi="Times New Roman" w:cs="Times New Roman"/>
          <w:noProof/>
          <w:lang w:val="sr-Latn-CS"/>
        </w:rPr>
        <w:t xml:space="preserve">, 101/07, 65/08, 16/11, 68/12 – </w:t>
      </w:r>
      <w:r>
        <w:rPr>
          <w:rFonts w:ascii="Times New Roman" w:hAnsi="Times New Roman" w:cs="Times New Roman"/>
          <w:noProof/>
          <w:lang w:val="sr-Latn-CS"/>
        </w:rPr>
        <w:t>US</w:t>
      </w:r>
      <w:r w:rsidR="004E7181" w:rsidRPr="00B35D47">
        <w:rPr>
          <w:rFonts w:ascii="Times New Roman" w:hAnsi="Times New Roman" w:cs="Times New Roman"/>
          <w:noProof/>
          <w:lang w:val="sr-Latn-CS"/>
        </w:rPr>
        <w:t xml:space="preserve">, 72/12, 7/14 – </w:t>
      </w:r>
      <w:r>
        <w:rPr>
          <w:rFonts w:ascii="Times New Roman" w:hAnsi="Times New Roman" w:cs="Times New Roman"/>
          <w:noProof/>
          <w:lang w:val="sr-Latn-CS"/>
        </w:rPr>
        <w:t>US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44/14)</w:t>
      </w:r>
    </w:p>
    <w:p w:rsidR="004E7181" w:rsidRPr="00B35D47" w:rsidRDefault="004E7181" w:rsidP="00845A6F">
      <w:pPr>
        <w:rPr>
          <w:rFonts w:ascii="Times New Roman" w:hAnsi="Times New Roman" w:cs="Times New Roman"/>
          <w:noProof/>
          <w:lang w:val="sr-Latn-CS"/>
        </w:rPr>
      </w:pPr>
      <w:r w:rsidRPr="00B35D47">
        <w:rPr>
          <w:rFonts w:ascii="Times New Roman" w:hAnsi="Times New Roman" w:cs="Times New Roman"/>
          <w:noProof/>
          <w:lang w:val="sr-Latn-CS"/>
        </w:rPr>
        <w:tab/>
      </w:r>
      <w:r w:rsidR="00B35D47">
        <w:rPr>
          <w:rFonts w:ascii="Times New Roman" w:hAnsi="Times New Roman" w:cs="Times New Roman"/>
          <w:noProof/>
          <w:lang w:val="sr-Latn-CS"/>
        </w:rPr>
        <w:t>Vlada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donosi</w:t>
      </w:r>
    </w:p>
    <w:p w:rsidR="004E7181" w:rsidRPr="00B35D47" w:rsidRDefault="004E7181" w:rsidP="00845A6F">
      <w:pPr>
        <w:tabs>
          <w:tab w:val="left" w:pos="360"/>
          <w:tab w:val="left" w:pos="720"/>
        </w:tabs>
        <w:spacing w:after="0" w:line="240" w:lineRule="auto"/>
        <w:jc w:val="center"/>
        <w:rPr>
          <w:rFonts w:ascii="Times New Roman" w:hAnsi="Times New Roman" w:cs="Times New Roman"/>
          <w:noProof/>
          <w:lang w:val="sr-Latn-CS"/>
        </w:rPr>
      </w:pPr>
      <w:r w:rsidRPr="00B35D47">
        <w:rPr>
          <w:rFonts w:ascii="Times New Roman" w:hAnsi="Times New Roman" w:cs="Times New Roman"/>
          <w:noProof/>
          <w:lang w:val="sr-Latn-CS"/>
        </w:rPr>
        <w:tab/>
      </w:r>
    </w:p>
    <w:p w:rsidR="004E7181" w:rsidRPr="00B35D47" w:rsidRDefault="00B35D47" w:rsidP="00845A6F">
      <w:pPr>
        <w:pStyle w:val="Header"/>
        <w:spacing w:line="240" w:lineRule="auto"/>
        <w:jc w:val="center"/>
        <w:rPr>
          <w:rFonts w:ascii="Times New Roman" w:hAnsi="Times New Roman" w:cs="Times New Roman"/>
          <w:b/>
          <w:bCs/>
          <w:caps/>
          <w:noProof/>
          <w:color w:val="000000"/>
        </w:rPr>
      </w:pPr>
      <w:r>
        <w:rPr>
          <w:rFonts w:ascii="Times New Roman" w:hAnsi="Times New Roman" w:cs="Times New Roman"/>
          <w:b/>
          <w:bCs/>
          <w:caps/>
          <w:noProof/>
        </w:rPr>
        <w:t>STRATEGIJU</w:t>
      </w:r>
      <w:r w:rsidR="004E7181" w:rsidRPr="00B35D47">
        <w:rPr>
          <w:rFonts w:ascii="Times New Roman" w:hAnsi="Times New Roman" w:cs="Times New Roman"/>
          <w:b/>
          <w:bCs/>
          <w:caps/>
          <w:noProof/>
        </w:rPr>
        <w:t xml:space="preserve">                                                                                                                 </w:t>
      </w:r>
      <w:r>
        <w:rPr>
          <w:rFonts w:ascii="Times New Roman" w:hAnsi="Times New Roman" w:cs="Times New Roman"/>
          <w:b/>
          <w:bCs/>
          <w:caps/>
          <w:noProof/>
        </w:rPr>
        <w:t>PREVENCIJE</w:t>
      </w:r>
      <w:r w:rsidR="004E7181" w:rsidRPr="00B35D47">
        <w:rPr>
          <w:rFonts w:ascii="Times New Roman" w:hAnsi="Times New Roman" w:cs="Times New Roman"/>
          <w:b/>
          <w:bCs/>
          <w:caps/>
          <w:noProof/>
        </w:rPr>
        <w:t xml:space="preserve"> </w:t>
      </w:r>
      <w:r>
        <w:rPr>
          <w:rFonts w:ascii="Times New Roman" w:hAnsi="Times New Roman" w:cs="Times New Roman"/>
          <w:b/>
          <w:bCs/>
          <w:caps/>
          <w:noProof/>
        </w:rPr>
        <w:t>I</w:t>
      </w:r>
      <w:r w:rsidR="004E7181" w:rsidRPr="00B35D47">
        <w:rPr>
          <w:rFonts w:ascii="Times New Roman" w:hAnsi="Times New Roman" w:cs="Times New Roman"/>
          <w:b/>
          <w:bCs/>
          <w:caps/>
          <w:noProof/>
        </w:rPr>
        <w:t xml:space="preserve"> </w:t>
      </w:r>
      <w:r>
        <w:rPr>
          <w:rFonts w:ascii="Times New Roman" w:hAnsi="Times New Roman" w:cs="Times New Roman"/>
          <w:b/>
          <w:bCs/>
          <w:caps/>
          <w:noProof/>
        </w:rPr>
        <w:t>SUZBIJANJA</w:t>
      </w:r>
      <w:r w:rsidR="004E7181" w:rsidRPr="00B35D47">
        <w:rPr>
          <w:rFonts w:ascii="Times New Roman" w:hAnsi="Times New Roman" w:cs="Times New Roman"/>
          <w:b/>
          <w:bCs/>
          <w:caps/>
          <w:noProof/>
        </w:rPr>
        <w:t xml:space="preserve"> </w:t>
      </w:r>
      <w:r>
        <w:rPr>
          <w:rFonts w:ascii="Times New Roman" w:hAnsi="Times New Roman" w:cs="Times New Roman"/>
          <w:b/>
          <w:bCs/>
          <w:caps/>
          <w:noProof/>
        </w:rPr>
        <w:t>TRGOVINE</w:t>
      </w:r>
      <w:r w:rsidR="004E7181" w:rsidRPr="00B35D47">
        <w:rPr>
          <w:rFonts w:ascii="Times New Roman" w:hAnsi="Times New Roman" w:cs="Times New Roman"/>
          <w:b/>
          <w:bCs/>
          <w:caps/>
          <w:noProof/>
        </w:rPr>
        <w:t xml:space="preserve"> </w:t>
      </w:r>
      <w:r>
        <w:rPr>
          <w:rFonts w:ascii="Times New Roman" w:hAnsi="Times New Roman" w:cs="Times New Roman"/>
          <w:b/>
          <w:bCs/>
          <w:caps/>
          <w:noProof/>
        </w:rPr>
        <w:t>LJUDIMA</w:t>
      </w:r>
      <w:r w:rsidR="004E7181" w:rsidRPr="00B35D47">
        <w:rPr>
          <w:rFonts w:ascii="Times New Roman" w:hAnsi="Times New Roman" w:cs="Times New Roman"/>
          <w:b/>
          <w:bCs/>
          <w:caps/>
          <w:noProof/>
        </w:rPr>
        <w:t xml:space="preserve">,                                                                          </w:t>
      </w:r>
      <w:r>
        <w:rPr>
          <w:rFonts w:ascii="Times New Roman" w:hAnsi="Times New Roman" w:cs="Times New Roman"/>
          <w:b/>
          <w:bCs/>
          <w:caps/>
          <w:noProof/>
          <w:color w:val="000000"/>
        </w:rPr>
        <w:t>POSEBNO</w:t>
      </w:r>
      <w:r w:rsidR="004E7181" w:rsidRPr="00B35D47">
        <w:rPr>
          <w:rFonts w:ascii="Times New Roman" w:hAnsi="Times New Roman" w:cs="Times New Roman"/>
          <w:b/>
          <w:bCs/>
          <w:caps/>
          <w:noProof/>
          <w:color w:val="000000"/>
        </w:rPr>
        <w:t xml:space="preserve"> </w:t>
      </w:r>
      <w:r>
        <w:rPr>
          <w:rFonts w:ascii="Times New Roman" w:hAnsi="Times New Roman" w:cs="Times New Roman"/>
          <w:b/>
          <w:bCs/>
          <w:caps/>
          <w:noProof/>
          <w:color w:val="000000"/>
        </w:rPr>
        <w:t>ŽENAMA</w:t>
      </w:r>
      <w:r w:rsidR="004E7181" w:rsidRPr="00B35D47">
        <w:rPr>
          <w:rFonts w:ascii="Times New Roman" w:hAnsi="Times New Roman" w:cs="Times New Roman"/>
          <w:b/>
          <w:bCs/>
          <w:caps/>
          <w:noProof/>
          <w:color w:val="000000"/>
        </w:rPr>
        <w:t xml:space="preserve"> </w:t>
      </w:r>
      <w:r>
        <w:rPr>
          <w:rFonts w:ascii="Times New Roman" w:hAnsi="Times New Roman" w:cs="Times New Roman"/>
          <w:b/>
          <w:bCs/>
          <w:caps/>
          <w:noProof/>
          <w:color w:val="000000"/>
        </w:rPr>
        <w:t>I</w:t>
      </w:r>
      <w:r w:rsidR="004E7181" w:rsidRPr="00B35D47">
        <w:rPr>
          <w:rFonts w:ascii="Times New Roman" w:hAnsi="Times New Roman" w:cs="Times New Roman"/>
          <w:b/>
          <w:bCs/>
          <w:caps/>
          <w:noProof/>
          <w:color w:val="000000"/>
        </w:rPr>
        <w:t xml:space="preserve"> </w:t>
      </w:r>
      <w:r>
        <w:rPr>
          <w:rFonts w:ascii="Times New Roman" w:hAnsi="Times New Roman" w:cs="Times New Roman"/>
          <w:b/>
          <w:bCs/>
          <w:caps/>
          <w:noProof/>
          <w:color w:val="000000"/>
        </w:rPr>
        <w:t>DECOM</w:t>
      </w:r>
      <w:r w:rsidR="004E7181" w:rsidRPr="00B35D47">
        <w:rPr>
          <w:rFonts w:ascii="Times New Roman" w:hAnsi="Times New Roman" w:cs="Times New Roman"/>
          <w:b/>
          <w:bCs/>
          <w:caps/>
          <w:noProof/>
          <w:color w:val="000000"/>
        </w:rPr>
        <w:t xml:space="preserve">  </w:t>
      </w:r>
      <w:r>
        <w:rPr>
          <w:rFonts w:ascii="Times New Roman" w:hAnsi="Times New Roman" w:cs="Times New Roman"/>
          <w:b/>
          <w:bCs/>
          <w:caps/>
          <w:noProof/>
          <w:color w:val="000000"/>
        </w:rPr>
        <w:t>I</w:t>
      </w:r>
      <w:r w:rsidR="004E7181" w:rsidRPr="00B35D47">
        <w:rPr>
          <w:rFonts w:ascii="Times New Roman" w:hAnsi="Times New Roman" w:cs="Times New Roman"/>
          <w:b/>
          <w:bCs/>
          <w:caps/>
          <w:noProof/>
          <w:color w:val="000000"/>
        </w:rPr>
        <w:t xml:space="preserve"> </w:t>
      </w:r>
      <w:r>
        <w:rPr>
          <w:rFonts w:ascii="Times New Roman" w:hAnsi="Times New Roman" w:cs="Times New Roman"/>
          <w:b/>
          <w:bCs/>
          <w:caps/>
          <w:noProof/>
          <w:color w:val="000000"/>
        </w:rPr>
        <w:t>ZAŠTITE</w:t>
      </w:r>
      <w:r w:rsidR="004E7181" w:rsidRPr="00B35D47">
        <w:rPr>
          <w:rFonts w:ascii="Times New Roman" w:hAnsi="Times New Roman" w:cs="Times New Roman"/>
          <w:b/>
          <w:bCs/>
          <w:caps/>
          <w:noProof/>
          <w:color w:val="000000"/>
        </w:rPr>
        <w:t xml:space="preserve"> </w:t>
      </w:r>
      <w:r>
        <w:rPr>
          <w:rFonts w:ascii="Times New Roman" w:hAnsi="Times New Roman" w:cs="Times New Roman"/>
          <w:b/>
          <w:bCs/>
          <w:caps/>
          <w:noProof/>
          <w:color w:val="000000"/>
        </w:rPr>
        <w:t>ŽRTAVA</w:t>
      </w:r>
    </w:p>
    <w:p w:rsidR="004E7181" w:rsidRPr="00B35D47" w:rsidRDefault="004E7181" w:rsidP="00845A6F">
      <w:pPr>
        <w:pStyle w:val="Header"/>
        <w:spacing w:line="240" w:lineRule="auto"/>
        <w:jc w:val="center"/>
        <w:rPr>
          <w:rFonts w:ascii="Times New Roman" w:hAnsi="Times New Roman" w:cs="Times New Roman"/>
          <w:b/>
          <w:bCs/>
          <w:noProof/>
        </w:rPr>
      </w:pPr>
      <w:r w:rsidRPr="00B35D47">
        <w:rPr>
          <w:rFonts w:ascii="Times New Roman" w:hAnsi="Times New Roman" w:cs="Times New Roman"/>
          <w:b/>
          <w:bCs/>
          <w:noProof/>
        </w:rPr>
        <w:t>2017</w:t>
      </w:r>
      <w:r w:rsidRPr="00B35D47">
        <w:rPr>
          <w:rFonts w:ascii="Times New Roman" w:hAnsi="Times New Roman" w:cs="Times New Roman"/>
          <w:b/>
          <w:bCs/>
          <w:noProof/>
        </w:rPr>
        <w:softHyphen/>
      </w:r>
      <w:r w:rsidRPr="00B35D47">
        <w:rPr>
          <w:rFonts w:ascii="Times New Roman" w:hAnsi="Times New Roman" w:cs="Times New Roman"/>
          <w:b/>
          <w:bCs/>
          <w:noProof/>
        </w:rPr>
        <w:softHyphen/>
        <w:t>–2022</w:t>
      </w:r>
    </w:p>
    <w:p w:rsidR="004E7181" w:rsidRPr="00B35D47" w:rsidRDefault="004E7181" w:rsidP="00845A6F">
      <w:pPr>
        <w:pStyle w:val="Heading1"/>
        <w:tabs>
          <w:tab w:val="left" w:pos="3807"/>
        </w:tabs>
        <w:spacing w:before="0" w:after="0" w:line="240" w:lineRule="auto"/>
        <w:jc w:val="center"/>
        <w:rPr>
          <w:rFonts w:ascii="Times New Roman" w:hAnsi="Times New Roman" w:cs="Times New Roman"/>
          <w:noProof/>
          <w:sz w:val="24"/>
          <w:szCs w:val="24"/>
        </w:rPr>
      </w:pPr>
    </w:p>
    <w:p w:rsidR="004E7181" w:rsidRPr="00B35D47" w:rsidRDefault="004E7181" w:rsidP="00845A6F">
      <w:pPr>
        <w:pStyle w:val="Heading1"/>
        <w:tabs>
          <w:tab w:val="left" w:pos="3807"/>
        </w:tabs>
        <w:spacing w:before="0" w:after="0" w:line="240" w:lineRule="auto"/>
        <w:jc w:val="center"/>
        <w:rPr>
          <w:rFonts w:ascii="Times New Roman" w:hAnsi="Times New Roman" w:cs="Times New Roman"/>
          <w:noProof/>
          <w:sz w:val="24"/>
          <w:szCs w:val="24"/>
        </w:rPr>
      </w:pPr>
      <w:r w:rsidRPr="00B35D47">
        <w:rPr>
          <w:rFonts w:ascii="Times New Roman" w:hAnsi="Times New Roman" w:cs="Times New Roman"/>
          <w:noProof/>
          <w:sz w:val="24"/>
          <w:szCs w:val="24"/>
        </w:rPr>
        <w:t xml:space="preserve">1. </w:t>
      </w:r>
      <w:r w:rsidR="00B35D47">
        <w:rPr>
          <w:rFonts w:ascii="Times New Roman" w:hAnsi="Times New Roman" w:cs="Times New Roman"/>
          <w:noProof/>
          <w:sz w:val="24"/>
          <w:szCs w:val="24"/>
        </w:rPr>
        <w:t>UVODNI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DEO</w:t>
      </w:r>
    </w:p>
    <w:p w:rsidR="004E7181" w:rsidRPr="00B35D47" w:rsidRDefault="004E7181" w:rsidP="00845A6F">
      <w:pPr>
        <w:jc w:val="both"/>
        <w:rPr>
          <w:rFonts w:ascii="Times New Roman" w:hAnsi="Times New Roman" w:cs="Times New Roman"/>
          <w:b/>
          <w:bCs/>
          <w:noProof/>
          <w:lang w:val="sr-Latn-CS"/>
        </w:rPr>
      </w:pPr>
      <w:r w:rsidRPr="00B35D47">
        <w:rPr>
          <w:rFonts w:ascii="Times New Roman" w:hAnsi="Times New Roman" w:cs="Times New Roman"/>
          <w:b/>
          <w:bCs/>
          <w:noProof/>
          <w:lang w:val="sr-Latn-CS"/>
        </w:rPr>
        <w:tab/>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Strategija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do</w:t>
      </w:r>
      <w:r w:rsidR="004E7181" w:rsidRPr="00B35D47">
        <w:rPr>
          <w:rFonts w:ascii="Times New Roman" w:hAnsi="Times New Roman" w:cs="Times New Roman"/>
          <w:noProof/>
          <w:lang w:val="sr-Latn-CS"/>
        </w:rPr>
        <w:t xml:space="preserve"> 2022.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daljem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tekstu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strateški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dokument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Vlada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donosi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rešavanju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Iako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uloženi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napori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rešavanju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dalje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prepoznaju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kontinuirano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skoro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forme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seksualna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prosjačenje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vršenje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brakovi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elementima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Statistička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ukazuje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veliki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udeo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domaćih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državljana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trgovano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granica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porast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pojavu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dualne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višestruke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porast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domaćih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državljana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inostranstvu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muškaraca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industriji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građevine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w:t>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Intenzivni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mešoviti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migracioni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tokovi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područja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Bliskog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Istoka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Azije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Afrike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zemljama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Evropske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teritorije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usložnjavaju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iregularnim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migrantima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izbeglicama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tražiocima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azila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kategorije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ranjive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treba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prepoznati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naročito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mlade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devojke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putuju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pratnje</w:t>
      </w:r>
      <w:r w:rsidR="004E7181" w:rsidRPr="00B35D47">
        <w:rPr>
          <w:rFonts w:ascii="Times New Roman" w:hAnsi="Times New Roman" w:cs="Times New Roman"/>
          <w:noProof/>
          <w:lang w:val="sr-Latn-CS"/>
        </w:rPr>
        <w:t>.</w:t>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Nova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sveobuhvatan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kontinuiran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dinamikom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izazova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rizika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pretnji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način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što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unaprediti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pomoći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ostvarenja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funkcionalnim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povezivanjem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institucionalnom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izgradnjom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kapaciteta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partnera</w:t>
      </w:r>
      <w:r w:rsidR="004E7181" w:rsidRPr="00B35D47">
        <w:rPr>
          <w:rFonts w:ascii="Times New Roman" w:hAnsi="Times New Roman" w:cs="Times New Roman"/>
          <w:noProof/>
          <w:lang w:val="sr-Latn-CS"/>
        </w:rPr>
        <w:t xml:space="preserve">. </w:t>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Strategija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izrađena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aktuelnim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politikama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w:t>
      </w:r>
      <w:r w:rsidR="004E7181" w:rsidRPr="00B35D47">
        <w:rPr>
          <w:rFonts w:ascii="Times New Roman" w:hAnsi="Times New Roman" w:cs="Times New Roman"/>
          <w:noProof/>
          <w:lang w:val="sr-Latn-CS"/>
        </w:rPr>
        <w:t>o</w:t>
      </w:r>
      <w:r>
        <w:rPr>
          <w:rFonts w:ascii="Times New Roman" w:hAnsi="Times New Roman" w:cs="Times New Roman"/>
          <w:noProof/>
          <w:lang w:val="sr-Latn-CS"/>
        </w:rPr>
        <w:t>pska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vodi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iskorenjivanja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noProof/>
          <w:color w:val="000000"/>
          <w:lang w:val="sr-Latn-CS"/>
        </w:rPr>
      </w:pPr>
    </w:p>
    <w:p w:rsidR="004E7181" w:rsidRPr="00B35D47" w:rsidRDefault="004E7181" w:rsidP="00845A6F">
      <w:pPr>
        <w:pStyle w:val="Heading1"/>
        <w:tabs>
          <w:tab w:val="left" w:pos="3181"/>
        </w:tabs>
        <w:spacing w:before="0" w:after="0" w:line="240" w:lineRule="auto"/>
        <w:jc w:val="center"/>
        <w:rPr>
          <w:rFonts w:ascii="Times New Roman" w:hAnsi="Times New Roman" w:cs="Times New Roman"/>
          <w:noProof/>
          <w:sz w:val="24"/>
          <w:szCs w:val="24"/>
        </w:rPr>
      </w:pPr>
    </w:p>
    <w:p w:rsidR="004E7181" w:rsidRPr="00B35D47" w:rsidRDefault="004E7181" w:rsidP="00845A6F">
      <w:pPr>
        <w:pStyle w:val="Heading1"/>
        <w:tabs>
          <w:tab w:val="left" w:pos="3181"/>
        </w:tabs>
        <w:spacing w:before="0" w:after="0" w:line="240" w:lineRule="auto"/>
        <w:jc w:val="center"/>
        <w:rPr>
          <w:rFonts w:ascii="Times New Roman" w:hAnsi="Times New Roman" w:cs="Times New Roman"/>
          <w:noProof/>
          <w:sz w:val="24"/>
          <w:szCs w:val="24"/>
        </w:rPr>
      </w:pPr>
    </w:p>
    <w:p w:rsidR="004E7181" w:rsidRPr="00B35D47" w:rsidRDefault="004E7181" w:rsidP="00845A6F">
      <w:pPr>
        <w:pStyle w:val="Heading1"/>
        <w:tabs>
          <w:tab w:val="left" w:pos="3181"/>
        </w:tabs>
        <w:spacing w:before="0" w:after="0" w:line="240" w:lineRule="auto"/>
        <w:jc w:val="center"/>
        <w:rPr>
          <w:rFonts w:ascii="Times New Roman" w:hAnsi="Times New Roman" w:cs="Times New Roman"/>
          <w:noProof/>
          <w:sz w:val="24"/>
          <w:szCs w:val="24"/>
        </w:rPr>
      </w:pPr>
    </w:p>
    <w:p w:rsidR="004E7181" w:rsidRPr="00B35D47" w:rsidRDefault="004E7181" w:rsidP="00845A6F">
      <w:pPr>
        <w:pStyle w:val="Heading1"/>
        <w:tabs>
          <w:tab w:val="left" w:pos="3181"/>
        </w:tabs>
        <w:spacing w:before="0" w:after="0" w:line="240" w:lineRule="auto"/>
        <w:jc w:val="center"/>
        <w:rPr>
          <w:rFonts w:ascii="Times New Roman" w:hAnsi="Times New Roman" w:cs="Times New Roman"/>
          <w:noProof/>
          <w:sz w:val="24"/>
          <w:szCs w:val="24"/>
        </w:rPr>
      </w:pPr>
    </w:p>
    <w:p w:rsidR="004E7181" w:rsidRPr="00B35D47" w:rsidRDefault="004E7181" w:rsidP="00845A6F">
      <w:pPr>
        <w:pStyle w:val="Heading1"/>
        <w:tabs>
          <w:tab w:val="left" w:pos="3181"/>
        </w:tabs>
        <w:spacing w:before="0" w:after="0" w:line="240" w:lineRule="auto"/>
        <w:jc w:val="center"/>
        <w:rPr>
          <w:rFonts w:ascii="Times New Roman" w:hAnsi="Times New Roman" w:cs="Times New Roman"/>
          <w:noProof/>
          <w:sz w:val="24"/>
          <w:szCs w:val="24"/>
        </w:rPr>
      </w:pPr>
    </w:p>
    <w:p w:rsidR="004E7181" w:rsidRPr="00B35D47" w:rsidRDefault="004E7181" w:rsidP="00845A6F">
      <w:pPr>
        <w:pStyle w:val="Heading1"/>
        <w:tabs>
          <w:tab w:val="left" w:pos="3181"/>
        </w:tabs>
        <w:spacing w:before="0" w:after="0" w:line="240" w:lineRule="auto"/>
        <w:jc w:val="center"/>
        <w:rPr>
          <w:rFonts w:ascii="Times New Roman" w:hAnsi="Times New Roman" w:cs="Times New Roman"/>
          <w:noProof/>
          <w:sz w:val="24"/>
          <w:szCs w:val="24"/>
        </w:rPr>
      </w:pPr>
    </w:p>
    <w:p w:rsidR="004E7181" w:rsidRPr="00B35D47" w:rsidRDefault="004E7181" w:rsidP="00845A6F">
      <w:pPr>
        <w:pStyle w:val="Heading1"/>
        <w:tabs>
          <w:tab w:val="left" w:pos="3181"/>
        </w:tabs>
        <w:spacing w:before="0" w:after="0" w:line="240" w:lineRule="auto"/>
        <w:jc w:val="center"/>
        <w:rPr>
          <w:rFonts w:ascii="Times New Roman" w:hAnsi="Times New Roman" w:cs="Times New Roman"/>
          <w:noProof/>
          <w:sz w:val="24"/>
          <w:szCs w:val="24"/>
        </w:rPr>
      </w:pPr>
      <w:r w:rsidRPr="00B35D47">
        <w:rPr>
          <w:rFonts w:ascii="Times New Roman" w:hAnsi="Times New Roman" w:cs="Times New Roman"/>
          <w:noProof/>
          <w:sz w:val="24"/>
          <w:szCs w:val="24"/>
        </w:rPr>
        <w:t xml:space="preserve">2. </w:t>
      </w:r>
      <w:r w:rsidR="00B35D47">
        <w:rPr>
          <w:rFonts w:ascii="Times New Roman" w:hAnsi="Times New Roman" w:cs="Times New Roman"/>
          <w:noProof/>
          <w:sz w:val="24"/>
          <w:szCs w:val="24"/>
        </w:rPr>
        <w:t>NORMATIVNI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OKVIR</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Normativni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omogućava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aspekta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lastRenderedPageBreak/>
        <w:t>Najviši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Ustav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odredbom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člana</w:t>
      </w:r>
      <w:r w:rsidR="004E7181" w:rsidRPr="00B35D47">
        <w:rPr>
          <w:rFonts w:ascii="Times New Roman" w:hAnsi="Times New Roman" w:cs="Times New Roman"/>
          <w:noProof/>
          <w:lang w:val="sr-Latn-CS"/>
        </w:rPr>
        <w:t xml:space="preserve"> 26. </w:t>
      </w:r>
      <w:r>
        <w:rPr>
          <w:rFonts w:ascii="Times New Roman" w:hAnsi="Times New Roman" w:cs="Times New Roman"/>
          <w:noProof/>
          <w:lang w:val="sr-Latn-CS"/>
        </w:rPr>
        <w:t>izričito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zabranjuje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ropstvu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položaju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sličnom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ropstvu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odnosno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zabranjuje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svaki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Zakoni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uređuju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posledice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85/05, 88/05 – </w:t>
      </w:r>
      <w:r>
        <w:rPr>
          <w:rFonts w:ascii="Times New Roman" w:hAnsi="Times New Roman" w:cs="Times New Roman"/>
          <w:noProof/>
          <w:lang w:val="sr-Latn-CS"/>
        </w:rPr>
        <w:t>ispravka</w:t>
      </w:r>
      <w:r w:rsidR="004E7181" w:rsidRPr="00B35D47">
        <w:rPr>
          <w:rFonts w:ascii="Times New Roman" w:hAnsi="Times New Roman" w:cs="Times New Roman"/>
          <w:noProof/>
          <w:lang w:val="sr-Latn-CS"/>
        </w:rPr>
        <w:t xml:space="preserve">, 107/05– </w:t>
      </w:r>
      <w:r>
        <w:rPr>
          <w:rFonts w:ascii="Times New Roman" w:hAnsi="Times New Roman" w:cs="Times New Roman"/>
          <w:noProof/>
          <w:lang w:val="sr-Latn-CS"/>
        </w:rPr>
        <w:t>ispravka</w:t>
      </w:r>
      <w:r w:rsidR="004E7181" w:rsidRPr="00B35D47">
        <w:rPr>
          <w:rFonts w:ascii="Times New Roman" w:hAnsi="Times New Roman" w:cs="Times New Roman"/>
          <w:noProof/>
          <w:lang w:val="sr-Latn-CS"/>
        </w:rPr>
        <w:t xml:space="preserve">, 72/09, 111/09, 121/12, 104/13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108/14), </w:t>
      </w:r>
      <w:r>
        <w:rPr>
          <w:rFonts w:ascii="Times New Roman" w:hAnsi="Times New Roman" w:cs="Times New Roman"/>
          <w:noProof/>
          <w:lang w:val="sr-Latn-CS"/>
        </w:rPr>
        <w:t>Zakonik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postupku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w:t>
      </w:r>
      <w:hyperlink r:id="rId7" w:anchor="zk72/11" w:history="1">
        <w:r w:rsidR="004E7181" w:rsidRPr="00B35D47">
          <w:rPr>
            <w:rStyle w:val="Hyperlink"/>
            <w:rFonts w:ascii="Times New Roman" w:hAnsi="Times New Roman"/>
            <w:noProof/>
            <w:color w:val="auto"/>
            <w:u w:val="none"/>
            <w:lang w:val="sr-Latn-CS"/>
          </w:rPr>
          <w:t>72/11</w:t>
        </w:r>
      </w:hyperlink>
      <w:r w:rsidR="004E7181" w:rsidRPr="00B35D47">
        <w:rPr>
          <w:rFonts w:ascii="Times New Roman" w:hAnsi="Times New Roman" w:cs="Times New Roman"/>
          <w:noProof/>
          <w:lang w:val="sr-Latn-CS"/>
        </w:rPr>
        <w:t xml:space="preserve">, </w:t>
      </w:r>
      <w:hyperlink r:id="rId8" w:anchor="zk101/11" w:history="1">
        <w:r w:rsidR="004E7181" w:rsidRPr="00B35D47">
          <w:rPr>
            <w:rStyle w:val="Hyperlink"/>
            <w:rFonts w:ascii="Times New Roman" w:hAnsi="Times New Roman"/>
            <w:noProof/>
            <w:color w:val="auto"/>
            <w:u w:val="none"/>
            <w:lang w:val="sr-Latn-CS"/>
          </w:rPr>
          <w:t>101/11</w:t>
        </w:r>
      </w:hyperlink>
      <w:r w:rsidR="004E7181" w:rsidRPr="00B35D47">
        <w:rPr>
          <w:rFonts w:ascii="Times New Roman" w:hAnsi="Times New Roman" w:cs="Times New Roman"/>
          <w:noProof/>
          <w:lang w:val="sr-Latn-CS"/>
        </w:rPr>
        <w:t xml:space="preserve">, </w:t>
      </w:r>
      <w:hyperlink r:id="rId9" w:anchor="zk121/12" w:history="1">
        <w:r w:rsidR="004E7181" w:rsidRPr="00B35D47">
          <w:rPr>
            <w:rStyle w:val="Hyperlink"/>
            <w:rFonts w:ascii="Times New Roman" w:hAnsi="Times New Roman"/>
            <w:noProof/>
            <w:color w:val="auto"/>
            <w:u w:val="none"/>
            <w:lang w:val="sr-Latn-CS"/>
          </w:rPr>
          <w:t>121/12</w:t>
        </w:r>
      </w:hyperlink>
      <w:r w:rsidR="004E7181" w:rsidRPr="00B35D47">
        <w:rPr>
          <w:rFonts w:ascii="Times New Roman" w:hAnsi="Times New Roman" w:cs="Times New Roman"/>
          <w:noProof/>
          <w:lang w:val="sr-Latn-CS"/>
        </w:rPr>
        <w:t xml:space="preserve">, </w:t>
      </w:r>
      <w:hyperlink r:id="rId10" w:anchor="zk32/13" w:history="1">
        <w:r w:rsidR="004E7181" w:rsidRPr="00B35D47">
          <w:rPr>
            <w:rStyle w:val="Hyperlink"/>
            <w:rFonts w:ascii="Times New Roman" w:hAnsi="Times New Roman"/>
            <w:noProof/>
            <w:color w:val="auto"/>
            <w:u w:val="none"/>
            <w:lang w:val="sr-Latn-CS"/>
          </w:rPr>
          <w:t>32/13</w:t>
        </w:r>
      </w:hyperlink>
      <w:r w:rsidR="004E7181" w:rsidRPr="00B35D47">
        <w:rPr>
          <w:rFonts w:ascii="Times New Roman" w:hAnsi="Times New Roman" w:cs="Times New Roman"/>
          <w:noProof/>
          <w:lang w:val="sr-Latn-CS"/>
        </w:rPr>
        <w:t xml:space="preserve">, </w:t>
      </w:r>
      <w:hyperlink r:id="rId11" w:anchor="zk45/13" w:history="1">
        <w:r w:rsidR="004E7181" w:rsidRPr="00B35D47">
          <w:rPr>
            <w:rStyle w:val="Hyperlink"/>
            <w:rFonts w:ascii="Times New Roman" w:hAnsi="Times New Roman"/>
            <w:noProof/>
            <w:color w:val="auto"/>
            <w:u w:val="none"/>
            <w:lang w:val="sr-Latn-CS"/>
          </w:rPr>
          <w:t>45/13</w:t>
        </w:r>
      </w:hyperlink>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55/14),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97/08),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organizovanog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kriminala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korupcije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teških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42/02, 27/03, 39/03, 67/03, 29/04, 58/04 – </w:t>
      </w:r>
      <w:r>
        <w:rPr>
          <w:rFonts w:ascii="Times New Roman" w:hAnsi="Times New Roman" w:cs="Times New Roman"/>
          <w:noProof/>
          <w:lang w:val="sr-Latn-CS"/>
        </w:rPr>
        <w:t>dr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45/05, 61/05, 72/09, 72/11 – </w:t>
      </w:r>
      <w:r>
        <w:rPr>
          <w:rFonts w:ascii="Times New Roman" w:hAnsi="Times New Roman" w:cs="Times New Roman"/>
          <w:noProof/>
          <w:lang w:val="sr-Latn-CS"/>
        </w:rPr>
        <w:t>dr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101/11 – </w:t>
      </w:r>
      <w:r>
        <w:rPr>
          <w:rFonts w:ascii="Times New Roman" w:hAnsi="Times New Roman" w:cs="Times New Roman"/>
          <w:noProof/>
          <w:lang w:val="sr-Latn-CS"/>
        </w:rPr>
        <w:t>dr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32/13),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oduzimanju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proistekle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32/13),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oj 6/16),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strancima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97/08),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maloletnim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učiniocima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krivičnopravnoj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maloletnih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85/05),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pravnoj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pomoći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stvarima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20/09),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upravljanju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107/12),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azilu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109/07),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ravnopravnosti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104/09),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Crvenom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krstu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107/05),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zaštitniku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građana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79/05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54/07),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učesnika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postupku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85/05),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24/11),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uslovima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upućivanje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zaposlenih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privremeni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inostranstvo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njihovoj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91/15),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zabrani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diskriminacije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22/09),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zdravstvenoj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107/05, 72/09 – </w:t>
      </w:r>
      <w:r>
        <w:rPr>
          <w:rFonts w:ascii="Times New Roman" w:hAnsi="Times New Roman" w:cs="Times New Roman"/>
          <w:noProof/>
          <w:lang w:val="sr-Latn-CS"/>
        </w:rPr>
        <w:t>drugi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88/10, 99/10, 57/11, 119/12, 45/13 – </w:t>
      </w:r>
      <w:r>
        <w:rPr>
          <w:rFonts w:ascii="Times New Roman" w:hAnsi="Times New Roman" w:cs="Times New Roman"/>
          <w:noProof/>
          <w:lang w:val="sr-Latn-CS"/>
        </w:rPr>
        <w:t>drugi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93/14),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zdravstvenom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osiguranju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107/05, 109/05 – </w:t>
      </w:r>
      <w:r>
        <w:rPr>
          <w:rFonts w:ascii="Times New Roman" w:hAnsi="Times New Roman" w:cs="Times New Roman"/>
          <w:noProof/>
          <w:lang w:val="sr-Latn-CS"/>
        </w:rPr>
        <w:t>ispravka</w:t>
      </w:r>
      <w:r w:rsidR="004E7181" w:rsidRPr="00B35D47">
        <w:rPr>
          <w:rFonts w:ascii="Times New Roman" w:hAnsi="Times New Roman" w:cs="Times New Roman"/>
          <w:noProof/>
          <w:lang w:val="sr-Latn-CS"/>
        </w:rPr>
        <w:t>, 57/11, 110/12–</w:t>
      </w:r>
      <w:r>
        <w:rPr>
          <w:rFonts w:ascii="Times New Roman" w:hAnsi="Times New Roman" w:cs="Times New Roman"/>
          <w:noProof/>
          <w:lang w:val="sr-Latn-CS"/>
        </w:rPr>
        <w:t>US</w:t>
      </w:r>
      <w:r w:rsidR="004E7181" w:rsidRPr="00B35D47">
        <w:rPr>
          <w:rFonts w:ascii="Times New Roman" w:hAnsi="Times New Roman" w:cs="Times New Roman"/>
          <w:noProof/>
          <w:lang w:val="sr-Latn-CS"/>
        </w:rPr>
        <w:t xml:space="preserve">, 119/12, 99/14, 123/14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126/14 – </w:t>
      </w:r>
      <w:r>
        <w:rPr>
          <w:rFonts w:ascii="Times New Roman" w:hAnsi="Times New Roman" w:cs="Times New Roman"/>
          <w:noProof/>
          <w:lang w:val="sr-Latn-CS"/>
        </w:rPr>
        <w:t>US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Porodični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w:t>
      </w:r>
      <w:hyperlink r:id="rId12" w:anchor="zk18/05" w:history="1">
        <w:r w:rsidR="004E7181" w:rsidRPr="00B35D47">
          <w:rPr>
            <w:rStyle w:val="Hyperlink"/>
            <w:rFonts w:ascii="Times New Roman" w:hAnsi="Times New Roman"/>
            <w:noProof/>
            <w:color w:val="auto"/>
            <w:u w:val="none"/>
            <w:lang w:val="sr-Latn-CS"/>
          </w:rPr>
          <w:t>18/05</w:t>
        </w:r>
      </w:hyperlink>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72/11 – </w:t>
      </w:r>
      <w:r>
        <w:rPr>
          <w:rFonts w:ascii="Times New Roman" w:hAnsi="Times New Roman" w:cs="Times New Roman"/>
          <w:noProof/>
          <w:lang w:val="sr-Latn-CS"/>
        </w:rPr>
        <w:t>drugi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6/15),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obrazovanja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vaspitanja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72/09, 52/11, 55/13, 35/15 – </w:t>
      </w:r>
      <w:r>
        <w:rPr>
          <w:rFonts w:ascii="Times New Roman" w:hAnsi="Times New Roman" w:cs="Times New Roman"/>
          <w:noProof/>
          <w:lang w:val="sr-Latn-CS"/>
        </w:rPr>
        <w:t>autentično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tumačenje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68/15),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24/05, 61/05, 54/09, 32/13, 75/14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13/17-</w:t>
      </w:r>
      <w:r>
        <w:rPr>
          <w:rFonts w:ascii="Times New Roman" w:hAnsi="Times New Roman" w:cs="Times New Roman"/>
          <w:noProof/>
          <w:lang w:val="sr-Latn-CS"/>
        </w:rPr>
        <w:t>US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matičnim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knjigama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20/09),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elektronskim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komunikacijama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44/10, 60/13–</w:t>
      </w:r>
      <w:r>
        <w:rPr>
          <w:rFonts w:ascii="Times New Roman" w:hAnsi="Times New Roman" w:cs="Times New Roman"/>
          <w:noProof/>
          <w:lang w:val="sr-Latn-CS"/>
        </w:rPr>
        <w:t>US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62/14),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visokotehnološkog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kriminala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61/05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104/09),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republičkim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administrativnim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taksama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43/03, 51/03 – </w:t>
      </w:r>
      <w:r>
        <w:rPr>
          <w:rFonts w:ascii="Times New Roman" w:hAnsi="Times New Roman" w:cs="Times New Roman"/>
          <w:noProof/>
          <w:lang w:val="sr-Latn-CS"/>
        </w:rPr>
        <w:t>ispravka</w:t>
      </w:r>
      <w:r w:rsidR="004E7181" w:rsidRPr="00B35D47">
        <w:rPr>
          <w:rFonts w:ascii="Times New Roman" w:hAnsi="Times New Roman" w:cs="Times New Roman"/>
          <w:noProof/>
          <w:lang w:val="sr-Latn-CS"/>
        </w:rPr>
        <w:t xml:space="preserve">, 61/05, 101/05 – </w:t>
      </w:r>
      <w:r>
        <w:rPr>
          <w:rFonts w:ascii="Times New Roman" w:hAnsi="Times New Roman" w:cs="Times New Roman"/>
          <w:noProof/>
          <w:lang w:val="sr-Latn-CS"/>
        </w:rPr>
        <w:t>drugi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5/09, 54/09, 50/11, 70/11 – </w:t>
      </w:r>
      <w:r>
        <w:rPr>
          <w:rFonts w:ascii="Times New Roman" w:hAnsi="Times New Roman" w:cs="Times New Roman"/>
          <w:noProof/>
          <w:lang w:val="sr-Latn-CS"/>
        </w:rPr>
        <w:t>usklađeni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izn</w:t>
      </w:r>
      <w:r w:rsidR="004E7181" w:rsidRPr="00B35D47">
        <w:rPr>
          <w:rFonts w:ascii="Times New Roman" w:hAnsi="Times New Roman" w:cs="Times New Roman"/>
          <w:noProof/>
          <w:lang w:val="sr-Latn-CS"/>
        </w:rPr>
        <w:t xml:space="preserve">., 55/12 – </w:t>
      </w:r>
      <w:r>
        <w:rPr>
          <w:rFonts w:ascii="Times New Roman" w:hAnsi="Times New Roman" w:cs="Times New Roman"/>
          <w:noProof/>
          <w:lang w:val="sr-Latn-CS"/>
        </w:rPr>
        <w:t>usklađeni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izn</w:t>
      </w:r>
      <w:r w:rsidR="004E7181" w:rsidRPr="00B35D47">
        <w:rPr>
          <w:rFonts w:ascii="Times New Roman" w:hAnsi="Times New Roman" w:cs="Times New Roman"/>
          <w:noProof/>
          <w:lang w:val="sr-Latn-CS"/>
        </w:rPr>
        <w:t xml:space="preserve">., 93/12, 47/13 – </w:t>
      </w:r>
      <w:r>
        <w:rPr>
          <w:rFonts w:ascii="Times New Roman" w:hAnsi="Times New Roman" w:cs="Times New Roman"/>
          <w:noProof/>
          <w:lang w:val="sr-Latn-CS"/>
        </w:rPr>
        <w:t>usklađeni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izn</w:t>
      </w:r>
      <w:r w:rsidR="004E7181" w:rsidRPr="00B35D47">
        <w:rPr>
          <w:rFonts w:ascii="Times New Roman" w:hAnsi="Times New Roman" w:cs="Times New Roman"/>
          <w:noProof/>
          <w:lang w:val="sr-Latn-CS"/>
        </w:rPr>
        <w:t xml:space="preserve">., 65/13 – </w:t>
      </w:r>
      <w:r>
        <w:rPr>
          <w:rFonts w:ascii="Times New Roman" w:hAnsi="Times New Roman" w:cs="Times New Roman"/>
          <w:noProof/>
          <w:lang w:val="sr-Latn-CS"/>
        </w:rPr>
        <w:t>drugi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w:t>
      </w:r>
      <w:r w:rsidR="004E7181" w:rsidRPr="00B35D47">
        <w:rPr>
          <w:rFonts w:ascii="Times New Roman" w:hAnsi="Times New Roman" w:cs="Times New Roman"/>
          <w:noProof/>
          <w:lang w:val="sr-Latn-CS"/>
        </w:rPr>
        <w:t xml:space="preserve">, 57/14 – </w:t>
      </w:r>
      <w:r>
        <w:rPr>
          <w:rFonts w:ascii="Times New Roman" w:hAnsi="Times New Roman" w:cs="Times New Roman"/>
          <w:noProof/>
          <w:lang w:val="sr-Latn-CS"/>
        </w:rPr>
        <w:t>usklađeni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izn</w:t>
      </w:r>
      <w:r w:rsidR="004E7181" w:rsidRPr="00B35D47">
        <w:rPr>
          <w:rFonts w:ascii="Times New Roman" w:hAnsi="Times New Roman" w:cs="Times New Roman"/>
          <w:noProof/>
          <w:lang w:val="sr-Latn-CS"/>
        </w:rPr>
        <w:t xml:space="preserve">., 45/15 – </w:t>
      </w:r>
      <w:r>
        <w:rPr>
          <w:rFonts w:ascii="Times New Roman" w:hAnsi="Times New Roman" w:cs="Times New Roman"/>
          <w:noProof/>
          <w:lang w:val="sr-Latn-CS"/>
        </w:rPr>
        <w:t>usklađeni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izn</w:t>
      </w:r>
      <w:r w:rsidR="004E7181" w:rsidRPr="00B35D47">
        <w:rPr>
          <w:rFonts w:ascii="Times New Roman" w:hAnsi="Times New Roman" w:cs="Times New Roman"/>
          <w:noProof/>
          <w:lang w:val="sr-Latn-CS"/>
        </w:rPr>
        <w:t>.</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83/15)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zakoni</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noProof/>
          <w:lang w:val="sr-Latn-CS"/>
        </w:rPr>
      </w:pPr>
      <w:r w:rsidRPr="00B35D47">
        <w:rPr>
          <w:rFonts w:ascii="Times New Roman" w:hAnsi="Times New Roman" w:cs="Times New Roman"/>
          <w:noProof/>
          <w:lang w:val="sr-Latn-CS"/>
        </w:rPr>
        <w:tab/>
      </w:r>
      <w:r w:rsidRPr="00B35D47">
        <w:rPr>
          <w:rFonts w:ascii="Times New Roman" w:hAnsi="Times New Roman" w:cs="Times New Roman"/>
          <w:b/>
          <w:bCs/>
          <w:noProof/>
          <w:lang w:val="sr-Latn-CS"/>
        </w:rPr>
        <w:t xml:space="preserve">2.1. </w:t>
      </w:r>
      <w:r w:rsidR="00B35D47">
        <w:rPr>
          <w:rFonts w:ascii="Times New Roman" w:hAnsi="Times New Roman" w:cs="Times New Roman"/>
          <w:b/>
          <w:bCs/>
          <w:noProof/>
          <w:lang w:val="sr-Latn-CS"/>
        </w:rPr>
        <w:t>Definicija</w:t>
      </w:r>
      <w:r w:rsidRPr="00B35D47">
        <w:rPr>
          <w:rFonts w:ascii="Times New Roman" w:hAnsi="Times New Roman" w:cs="Times New Roman"/>
          <w:b/>
          <w:bCs/>
          <w:noProof/>
          <w:lang w:val="sr-Latn-CS"/>
        </w:rPr>
        <w:t xml:space="preserve"> </w:t>
      </w:r>
      <w:r w:rsidR="00B35D47">
        <w:rPr>
          <w:rFonts w:ascii="Times New Roman" w:hAnsi="Times New Roman" w:cs="Times New Roman"/>
          <w:b/>
          <w:bCs/>
          <w:noProof/>
          <w:lang w:val="sr-Latn-CS"/>
        </w:rPr>
        <w:t>osnovnih</w:t>
      </w:r>
      <w:r w:rsidRPr="00B35D47">
        <w:rPr>
          <w:rFonts w:ascii="Times New Roman" w:hAnsi="Times New Roman" w:cs="Times New Roman"/>
          <w:b/>
          <w:bCs/>
          <w:noProof/>
          <w:lang w:val="sr-Latn-CS"/>
        </w:rPr>
        <w:t xml:space="preserve"> </w:t>
      </w:r>
      <w:r w:rsidR="00B35D47">
        <w:rPr>
          <w:rFonts w:ascii="Times New Roman" w:hAnsi="Times New Roman" w:cs="Times New Roman"/>
          <w:b/>
          <w:bCs/>
          <w:noProof/>
          <w:lang w:val="sr-Latn-CS"/>
        </w:rPr>
        <w:t>pojmova</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noProof/>
          <w:color w:val="FF6600"/>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i/>
          <w:iCs/>
          <w:noProof/>
          <w:lang w:val="sr-Latn-CS"/>
        </w:rPr>
      </w:pPr>
      <w:r w:rsidRPr="00B35D47">
        <w:rPr>
          <w:rFonts w:ascii="Times New Roman" w:hAnsi="Times New Roman" w:cs="Times New Roman"/>
          <w:b/>
          <w:bCs/>
          <w:i/>
          <w:iCs/>
          <w:noProof/>
          <w:lang w:val="sr-Latn-CS"/>
        </w:rPr>
        <w:t xml:space="preserve">2.1.1. </w:t>
      </w:r>
      <w:r w:rsidR="00B35D47">
        <w:rPr>
          <w:rFonts w:ascii="Times New Roman" w:hAnsi="Times New Roman" w:cs="Times New Roman"/>
          <w:b/>
          <w:bCs/>
          <w:i/>
          <w:iCs/>
          <w:noProof/>
          <w:lang w:val="sr-Latn-CS"/>
        </w:rPr>
        <w:t>Definicija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krivičnog</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dela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i/>
          <w:iCs/>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Prema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članu</w:t>
      </w:r>
      <w:r w:rsidR="004E7181" w:rsidRPr="00B35D47">
        <w:rPr>
          <w:rFonts w:ascii="Times New Roman" w:hAnsi="Times New Roman" w:cs="Times New Roman"/>
          <w:noProof/>
          <w:lang w:val="sr-Latn-CS"/>
        </w:rPr>
        <w:t xml:space="preserve"> 388. </w:t>
      </w:r>
      <w:r>
        <w:rPr>
          <w:rFonts w:ascii="Times New Roman" w:hAnsi="Times New Roman" w:cs="Times New Roman"/>
          <w:noProof/>
          <w:lang w:val="sr-Latn-CS"/>
        </w:rPr>
        <w:t>stav</w:t>
      </w:r>
      <w:r w:rsidR="004E7181" w:rsidRPr="00B35D47">
        <w:rPr>
          <w:rFonts w:ascii="Times New Roman" w:hAnsi="Times New Roman" w:cs="Times New Roman"/>
          <w:noProof/>
          <w:lang w:val="sr-Latn-CS"/>
        </w:rPr>
        <w:t xml:space="preserve"> 1. </w:t>
      </w:r>
      <w:r>
        <w:rPr>
          <w:rFonts w:ascii="Times New Roman" w:hAnsi="Times New Roman" w:cs="Times New Roman"/>
          <w:noProof/>
          <w:lang w:val="sr-Latn-CS"/>
        </w:rPr>
        <w:t>Krivičnog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vrši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onaj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silom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pretnjom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dovođenjem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zabludu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održavanjem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zabludi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zloupotrebom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ovlašćenja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poverenja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odnosa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zavisnosti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teških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prilika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zadržavanjem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primanjem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novca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koristi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vrbuje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prevozi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prebacuje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predaje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prodaje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kupuje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posreduje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prodaji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sakriva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njegovog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vršenja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vrste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seksualne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prosjačenja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upotrebe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pornografske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svrhe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uspostavljanje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ropskog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njemu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sličnog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odnosa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oduzimanja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korišćenja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oružanim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sukobima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Takođe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članu</w:t>
      </w:r>
      <w:r w:rsidR="004E7181" w:rsidRPr="00B35D47">
        <w:rPr>
          <w:rFonts w:ascii="Times New Roman" w:hAnsi="Times New Roman" w:cs="Times New Roman"/>
          <w:noProof/>
          <w:lang w:val="sr-Latn-CS"/>
        </w:rPr>
        <w:t xml:space="preserve"> 388. </w:t>
      </w:r>
      <w:r>
        <w:rPr>
          <w:rFonts w:ascii="Times New Roman" w:hAnsi="Times New Roman" w:cs="Times New Roman"/>
          <w:noProof/>
          <w:lang w:val="sr-Latn-CS"/>
        </w:rPr>
        <w:t>stav</w:t>
      </w:r>
      <w:r w:rsidR="004E7181" w:rsidRPr="00B35D47">
        <w:rPr>
          <w:rFonts w:ascii="Times New Roman" w:hAnsi="Times New Roman" w:cs="Times New Roman"/>
          <w:noProof/>
          <w:lang w:val="sr-Latn-CS"/>
        </w:rPr>
        <w:t xml:space="preserve"> 8. </w:t>
      </w:r>
      <w:r>
        <w:rPr>
          <w:rFonts w:ascii="Times New Roman" w:hAnsi="Times New Roman" w:cs="Times New Roman"/>
          <w:noProof/>
          <w:lang w:val="sr-Latn-CS"/>
        </w:rPr>
        <w:t>Krivičnog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može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goniti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w:t>
      </w:r>
      <w:r w:rsidR="004E7181" w:rsidRPr="00B35D47">
        <w:rPr>
          <w:rFonts w:ascii="Times New Roman" w:hAnsi="Times New Roman" w:cs="Times New Roman"/>
          <w:noProof/>
          <w:lang w:val="sr-Latn-CS"/>
        </w:rPr>
        <w:t xml:space="preserve">je </w:t>
      </w:r>
      <w:r>
        <w:rPr>
          <w:rFonts w:ascii="Times New Roman" w:hAnsi="Times New Roman" w:cs="Times New Roman"/>
          <w:noProof/>
          <w:lang w:val="sr-Latn-CS"/>
        </w:rPr>
        <w:t>zna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moglo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znati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položaj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drugome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omogući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položaja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predviđene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stavom</w:t>
      </w:r>
      <w:r w:rsidR="004E7181" w:rsidRPr="00B35D47">
        <w:rPr>
          <w:rFonts w:ascii="Times New Roman" w:hAnsi="Times New Roman" w:cs="Times New Roman"/>
          <w:noProof/>
          <w:lang w:val="sr-Latn-CS"/>
        </w:rPr>
        <w:t xml:space="preserve"> 1. </w:t>
      </w:r>
      <w:r>
        <w:rPr>
          <w:rFonts w:ascii="Times New Roman" w:hAnsi="Times New Roman" w:cs="Times New Roman"/>
          <w:noProof/>
          <w:lang w:val="sr-Latn-CS"/>
        </w:rPr>
        <w:t>tog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člana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i/>
          <w:iCs/>
          <w:noProof/>
          <w:lang w:val="sr-Latn-CS"/>
        </w:rPr>
      </w:pPr>
      <w:r w:rsidRPr="00B35D47">
        <w:rPr>
          <w:rFonts w:ascii="Times New Roman" w:hAnsi="Times New Roman" w:cs="Times New Roman"/>
          <w:b/>
          <w:bCs/>
          <w:i/>
          <w:iCs/>
          <w:noProof/>
          <w:lang w:val="sr-Latn-CS"/>
        </w:rPr>
        <w:t xml:space="preserve">2.1.2. </w:t>
      </w:r>
      <w:r w:rsidR="00B35D47">
        <w:rPr>
          <w:rFonts w:ascii="Times New Roman" w:hAnsi="Times New Roman" w:cs="Times New Roman"/>
          <w:b/>
          <w:bCs/>
          <w:i/>
          <w:iCs/>
          <w:noProof/>
          <w:lang w:val="sr-Latn-CS"/>
        </w:rPr>
        <w:t>Definicija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žrtve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i/>
          <w:iCs/>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Žrtvom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smislu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navedene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odredbe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smatra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svako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fizičko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podvrgnuto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r w:rsidRPr="00B35D47">
        <w:rPr>
          <w:rFonts w:ascii="Times New Roman" w:hAnsi="Times New Roman" w:cs="Times New Roman"/>
          <w:b/>
          <w:bCs/>
          <w:i/>
          <w:iCs/>
          <w:noProof/>
          <w:lang w:val="sr-Latn-CS"/>
        </w:rPr>
        <w:t xml:space="preserve">2.1.3. </w:t>
      </w:r>
      <w:r w:rsidR="00B35D47">
        <w:rPr>
          <w:rFonts w:ascii="Times New Roman" w:hAnsi="Times New Roman" w:cs="Times New Roman"/>
          <w:b/>
          <w:bCs/>
          <w:i/>
          <w:iCs/>
          <w:noProof/>
          <w:lang w:val="sr-Latn-CS"/>
        </w:rPr>
        <w:t>Definicija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deteta</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20"/>
        <w:jc w:val="both"/>
        <w:rPr>
          <w:rFonts w:ascii="Times New Roman" w:hAnsi="Times New Roman" w:cs="Times New Roman"/>
          <w:noProof/>
          <w:lang w:val="sr-Latn-CS"/>
        </w:rPr>
      </w:pPr>
      <w:r>
        <w:rPr>
          <w:rFonts w:ascii="Times New Roman" w:hAnsi="Times New Roman" w:cs="Times New Roman"/>
          <w:noProof/>
          <w:lang w:val="sr-Latn-CS"/>
        </w:rPr>
        <w:t>Detetom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smislu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smatra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svako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mlađe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18 </w:t>
      </w:r>
      <w:r>
        <w:rPr>
          <w:rFonts w:ascii="Times New Roman" w:hAnsi="Times New Roman" w:cs="Times New Roman"/>
          <w:noProof/>
          <w:lang w:val="sr-Latn-CS"/>
        </w:rPr>
        <w:t>godina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20"/>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i/>
          <w:iCs/>
          <w:noProof/>
          <w:lang w:val="sr-Latn-CS"/>
        </w:rPr>
      </w:pPr>
      <w:r w:rsidRPr="00B35D47">
        <w:rPr>
          <w:rFonts w:ascii="Times New Roman" w:hAnsi="Times New Roman" w:cs="Times New Roman"/>
          <w:b/>
          <w:bCs/>
          <w:i/>
          <w:iCs/>
          <w:noProof/>
          <w:lang w:val="sr-Latn-CS"/>
        </w:rPr>
        <w:t xml:space="preserve">2.1.4. </w:t>
      </w:r>
      <w:r w:rsidR="00B35D47">
        <w:rPr>
          <w:rFonts w:ascii="Times New Roman" w:hAnsi="Times New Roman" w:cs="Times New Roman"/>
          <w:b/>
          <w:bCs/>
          <w:i/>
          <w:iCs/>
          <w:noProof/>
          <w:lang w:val="sr-Latn-CS"/>
        </w:rPr>
        <w:t>Procena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stasusa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za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žrtve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b/>
          <w:bCs/>
          <w:i/>
          <w:iCs/>
          <w:noProof/>
          <w:lang w:val="sr-Latn-CS"/>
        </w:rPr>
      </w:pPr>
    </w:p>
    <w:p w:rsidR="004E7181" w:rsidRPr="00B35D47" w:rsidRDefault="00B35D47" w:rsidP="00845A6F">
      <w:pPr>
        <w:autoSpaceDE w:val="0"/>
        <w:autoSpaceDN w:val="0"/>
        <w:adjustRightInd w:val="0"/>
        <w:spacing w:after="0" w:line="240" w:lineRule="auto"/>
        <w:ind w:firstLine="708"/>
        <w:jc w:val="both"/>
        <w:rPr>
          <w:ins w:id="1" w:author="jankovics" w:date="2013-05-31T11:00:00Z"/>
          <w:rFonts w:ascii="Times New Roman" w:hAnsi="Times New Roman" w:cs="Times New Roman"/>
          <w:noProof/>
          <w:lang w:val="sr-Latn-CS"/>
        </w:rPr>
      </w:pPr>
      <w:r>
        <w:rPr>
          <w:rFonts w:ascii="Times New Roman" w:hAnsi="Times New Roman" w:cs="Times New Roman"/>
          <w:noProof/>
          <w:lang w:val="sr-Latn-CS"/>
        </w:rPr>
        <w:t>Usluge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planiranja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pruža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Centar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w:t>
      </w:r>
    </w:p>
    <w:p w:rsidR="004E7181" w:rsidRPr="00B35D47" w:rsidRDefault="004E7181" w:rsidP="00845A6F">
      <w:pPr>
        <w:tabs>
          <w:tab w:val="left" w:pos="900"/>
        </w:tabs>
        <w:autoSpaceDE w:val="0"/>
        <w:autoSpaceDN w:val="0"/>
        <w:adjustRightInd w:val="0"/>
        <w:spacing w:after="0" w:line="240" w:lineRule="auto"/>
        <w:jc w:val="both"/>
        <w:rPr>
          <w:rFonts w:ascii="Times New Roman" w:hAnsi="Times New Roman" w:cs="Times New Roman"/>
          <w:noProof/>
          <w:color w:val="00B050"/>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color w:val="FF0000"/>
          <w:u w:val="single"/>
          <w:lang w:val="sr-Latn-CS"/>
        </w:rPr>
      </w:pPr>
      <w:r>
        <w:rPr>
          <w:rFonts w:ascii="Times New Roman" w:hAnsi="Times New Roman" w:cs="Times New Roman"/>
          <w:noProof/>
          <w:lang w:val="sr-Latn-CS"/>
        </w:rPr>
        <w:t>Najvažniji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dokumenti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relevantni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suprotsta</w:t>
      </w:r>
      <w:r w:rsidR="004E7181" w:rsidRPr="00B35D47">
        <w:rPr>
          <w:rFonts w:ascii="Times New Roman" w:hAnsi="Times New Roman" w:cs="Times New Roman"/>
          <w:noProof/>
          <w:lang w:val="sr-Latn-CS"/>
        </w:rPr>
        <w:softHyphen/>
      </w:r>
      <w:r>
        <w:rPr>
          <w:rFonts w:ascii="Times New Roman" w:hAnsi="Times New Roman" w:cs="Times New Roman"/>
          <w:noProof/>
          <w:lang w:val="sr-Latn-CS"/>
        </w:rPr>
        <w:t>vljanja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Univerzalna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deklaracija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(1948); </w:t>
      </w:r>
      <w:r>
        <w:rPr>
          <w:rFonts w:ascii="Times New Roman" w:hAnsi="Times New Roman" w:cs="Times New Roman"/>
          <w:noProof/>
          <w:lang w:val="sr-Latn-CS"/>
        </w:rPr>
        <w:t>Međunarodni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pakt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građanskim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političkim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(1966); </w:t>
      </w:r>
      <w:r>
        <w:rPr>
          <w:rFonts w:ascii="Times New Roman" w:hAnsi="Times New Roman" w:cs="Times New Roman"/>
          <w:noProof/>
          <w:lang w:val="sr-Latn-CS"/>
        </w:rPr>
        <w:t>Konvencija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eliminisanju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diskriminacije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w:t>
      </w:r>
      <w:r w:rsidR="004E7181" w:rsidRPr="00B35D47">
        <w:rPr>
          <w:rFonts w:ascii="Times New Roman" w:hAnsi="Times New Roman" w:cs="Times New Roman"/>
          <w:noProof/>
          <w:lang w:val="sr-Latn-CS"/>
        </w:rPr>
        <w:t xml:space="preserve"> (1979); </w:t>
      </w:r>
      <w:r>
        <w:rPr>
          <w:rFonts w:ascii="Times New Roman" w:hAnsi="Times New Roman" w:cs="Times New Roman"/>
          <w:noProof/>
          <w:lang w:val="sr-Latn-CS"/>
        </w:rPr>
        <w:t>Konvencija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(1989); K</w:t>
      </w:r>
      <w:r>
        <w:rPr>
          <w:rFonts w:ascii="Times New Roman" w:hAnsi="Times New Roman" w:cs="Times New Roman"/>
          <w:noProof/>
          <w:lang w:val="sr-Latn-CS"/>
        </w:rPr>
        <w:t>onvencija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w:t>
      </w:r>
      <w:r w:rsidR="004E7181" w:rsidRPr="00B35D47">
        <w:rPr>
          <w:rFonts w:ascii="Times New Roman" w:hAnsi="Times New Roman" w:cs="Times New Roman"/>
          <w:noProof/>
          <w:lang w:val="sr-Latn-CS"/>
        </w:rPr>
        <w:t xml:space="preserve">. 182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najgorim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oblicima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dečijeg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rada</w:t>
      </w:r>
      <w:r w:rsidR="004E7181" w:rsidRPr="00B35D47">
        <w:rPr>
          <w:rFonts w:ascii="Times New Roman" w:hAnsi="Times New Roman" w:cs="Times New Roman"/>
          <w:noProof/>
          <w:lang w:val="sr-Latn-CS"/>
        </w:rPr>
        <w:t xml:space="preserve"> (1999); </w:t>
      </w:r>
      <w:r>
        <w:rPr>
          <w:rFonts w:ascii="Times New Roman" w:hAnsi="Times New Roman" w:cs="Times New Roman"/>
          <w:noProof/>
          <w:lang w:val="sr-Latn-CS"/>
        </w:rPr>
        <w:t>Opcioni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protokol</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prodaji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dečijoj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dečijoj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(2000); </w:t>
      </w:r>
      <w:r>
        <w:rPr>
          <w:rFonts w:ascii="Times New Roman" w:hAnsi="Times New Roman" w:cs="Times New Roman"/>
          <w:noProof/>
          <w:lang w:val="sr-Latn-CS"/>
        </w:rPr>
        <w:t>Protokol</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kažnjavanje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bići</w:t>
      </w:r>
      <w:r w:rsidR="004E7181" w:rsidRPr="00B35D47">
        <w:rPr>
          <w:rFonts w:ascii="Times New Roman" w:hAnsi="Times New Roman" w:cs="Times New Roman"/>
          <w:noProof/>
          <w:lang w:val="sr-Latn-CS"/>
        </w:rPr>
        <w:softHyphen/>
      </w:r>
      <w:r>
        <w:rPr>
          <w:rFonts w:ascii="Times New Roman" w:hAnsi="Times New Roman" w:cs="Times New Roman"/>
          <w:noProof/>
          <w:lang w:val="sr-Latn-CS"/>
        </w:rPr>
        <w:t>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naročito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(2003),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dopunjava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Ujedinjenih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transnacionalnog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organizovanog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kriminala</w:t>
      </w:r>
      <w:r w:rsidR="004E7181" w:rsidRPr="00B35D47">
        <w:rPr>
          <w:rFonts w:ascii="Times New Roman" w:hAnsi="Times New Roman" w:cs="Times New Roman"/>
          <w:noProof/>
          <w:lang w:val="sr-Latn-CS"/>
        </w:rPr>
        <w:t xml:space="preserve"> (2001); </w:t>
      </w:r>
      <w:r>
        <w:rPr>
          <w:rFonts w:ascii="Times New Roman" w:hAnsi="Times New Roman" w:cs="Times New Roman"/>
          <w:noProof/>
          <w:lang w:val="sr-Latn-CS"/>
        </w:rPr>
        <w:t>Etičke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bezbednosne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preporuke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razgovora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Svetske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zdravstvene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(2003); </w:t>
      </w:r>
      <w:r>
        <w:rPr>
          <w:rFonts w:ascii="Times New Roman" w:hAnsi="Times New Roman" w:cs="Times New Roman"/>
          <w:noProof/>
          <w:lang w:val="sr-Latn-CS"/>
        </w:rPr>
        <w:t>Evropska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(1950)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sloboda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w:t>
      </w:r>
      <w:r w:rsidR="004E7181" w:rsidRPr="00B35D47">
        <w:rPr>
          <w:rFonts w:ascii="Times New Roman" w:hAnsi="Times New Roman" w:cs="Times New Roman"/>
          <w:noProof/>
          <w:lang w:val="sr-Latn-CS"/>
        </w:rPr>
        <w:softHyphen/>
      </w:r>
      <w:r>
        <w:rPr>
          <w:rFonts w:ascii="Times New Roman" w:hAnsi="Times New Roman" w:cs="Times New Roman"/>
          <w:noProof/>
          <w:lang w:val="sr-Latn-CS"/>
        </w:rPr>
        <w:t>datnim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protokolima</w:t>
      </w:r>
      <w:r w:rsidR="004E7181" w:rsidRPr="00B35D47">
        <w:rPr>
          <w:rFonts w:ascii="Times New Roman" w:hAnsi="Times New Roman" w:cs="Times New Roman"/>
          <w:noProof/>
          <w:lang w:val="sr-Latn-CS"/>
        </w:rPr>
        <w:t xml:space="preserve"> (1952, 1963, 1983, 1984, 2000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2002)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standardi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Evropskog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(2005);  </w:t>
      </w:r>
      <w:r>
        <w:rPr>
          <w:rFonts w:ascii="Times New Roman" w:hAnsi="Times New Roman" w:cs="Times New Roman"/>
          <w:noProof/>
          <w:lang w:val="sr-Latn-CS"/>
        </w:rPr>
        <w:t>Konvencije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seksualnog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seksualnog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zlostavljanja</w:t>
      </w:r>
      <w:r w:rsidR="004E7181" w:rsidRPr="00B35D47">
        <w:rPr>
          <w:rFonts w:ascii="Times New Roman" w:hAnsi="Times New Roman" w:cs="Times New Roman"/>
          <w:noProof/>
          <w:lang w:val="sr-Latn-CS"/>
        </w:rPr>
        <w:t xml:space="preserve"> (2007); </w:t>
      </w:r>
      <w:r>
        <w:rPr>
          <w:rFonts w:ascii="Times New Roman" w:hAnsi="Times New Roman" w:cs="Times New Roman"/>
          <w:noProof/>
          <w:lang w:val="sr-Latn-CS"/>
        </w:rPr>
        <w:t>Sporazum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Evropske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zajednice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readmisiji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nezakonito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borave</w:t>
      </w:r>
      <w:r w:rsidR="004E7181" w:rsidRPr="00B35D47">
        <w:rPr>
          <w:rFonts w:ascii="Times New Roman" w:hAnsi="Times New Roman" w:cs="Times New Roman"/>
          <w:noProof/>
          <w:lang w:val="sr-Latn-CS"/>
        </w:rPr>
        <w:t xml:space="preserve"> (2007).</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color w:val="FF0000"/>
          <w:u w:val="single"/>
          <w:lang w:val="sr-Latn-CS"/>
        </w:rPr>
      </w:pP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845A6F">
      <w:pPr>
        <w:pStyle w:val="Heading1"/>
        <w:spacing w:before="0" w:after="0" w:line="240" w:lineRule="auto"/>
        <w:ind w:left="2124" w:firstLine="708"/>
        <w:rPr>
          <w:ins w:id="2" w:author="jankovics" w:date="2013-05-31T11:42:00Z"/>
          <w:rFonts w:ascii="Times New Roman" w:hAnsi="Times New Roman" w:cs="Times New Roman"/>
          <w:noProof/>
          <w:sz w:val="24"/>
          <w:szCs w:val="24"/>
        </w:rPr>
      </w:pPr>
      <w:r w:rsidRPr="00B35D47">
        <w:rPr>
          <w:rFonts w:ascii="Times New Roman" w:hAnsi="Times New Roman" w:cs="Times New Roman"/>
          <w:noProof/>
          <w:sz w:val="24"/>
          <w:szCs w:val="24"/>
        </w:rPr>
        <w:t xml:space="preserve">3. </w:t>
      </w:r>
      <w:r w:rsidR="00B35D47">
        <w:rPr>
          <w:rFonts w:ascii="Times New Roman" w:hAnsi="Times New Roman" w:cs="Times New Roman"/>
          <w:noProof/>
          <w:sz w:val="24"/>
          <w:szCs w:val="24"/>
        </w:rPr>
        <w:t>STRATEŠKI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OKVIR</w:t>
      </w:r>
    </w:p>
    <w:p w:rsidR="004E7181" w:rsidRPr="00B35D47" w:rsidRDefault="00B35D47" w:rsidP="00845A6F">
      <w:pPr>
        <w:pStyle w:val="NormalWeb"/>
        <w:ind w:firstLine="708"/>
        <w:jc w:val="both"/>
        <w:rPr>
          <w:rFonts w:ascii="Times New Roman" w:hAnsi="Times New Roman" w:cs="Times New Roman"/>
          <w:noProof/>
        </w:rPr>
      </w:pPr>
      <w:r>
        <w:rPr>
          <w:rFonts w:ascii="Times New Roman" w:hAnsi="Times New Roman" w:cs="Times New Roman"/>
          <w:noProof/>
        </w:rPr>
        <w:t>Najvažniji</w:t>
      </w:r>
      <w:r w:rsidR="004E7181" w:rsidRPr="00B35D47">
        <w:rPr>
          <w:rFonts w:ascii="Times New Roman" w:hAnsi="Times New Roman" w:cs="Times New Roman"/>
          <w:noProof/>
        </w:rPr>
        <w:t xml:space="preserve"> </w:t>
      </w:r>
      <w:r>
        <w:rPr>
          <w:rFonts w:ascii="Times New Roman" w:hAnsi="Times New Roman" w:cs="Times New Roman"/>
          <w:noProof/>
        </w:rPr>
        <w:t>strateški</w:t>
      </w:r>
      <w:r w:rsidR="004E7181" w:rsidRPr="00B35D47">
        <w:rPr>
          <w:rFonts w:ascii="Times New Roman" w:hAnsi="Times New Roman" w:cs="Times New Roman"/>
          <w:noProof/>
        </w:rPr>
        <w:t xml:space="preserve"> </w:t>
      </w:r>
      <w:r>
        <w:rPr>
          <w:rFonts w:ascii="Times New Roman" w:hAnsi="Times New Roman" w:cs="Times New Roman"/>
          <w:noProof/>
        </w:rPr>
        <w:t>dokumenti</w:t>
      </w:r>
      <w:r w:rsidR="004E7181" w:rsidRPr="00B35D47">
        <w:rPr>
          <w:rFonts w:ascii="Times New Roman" w:hAnsi="Times New Roman" w:cs="Times New Roman"/>
          <w:noProof/>
        </w:rPr>
        <w:t xml:space="preserve"> </w:t>
      </w:r>
      <w:r>
        <w:rPr>
          <w:rFonts w:ascii="Times New Roman" w:hAnsi="Times New Roman" w:cs="Times New Roman"/>
          <w:noProof/>
        </w:rPr>
        <w:t>koji</w:t>
      </w:r>
      <w:r w:rsidR="004E7181" w:rsidRPr="00B35D47">
        <w:rPr>
          <w:rFonts w:ascii="Times New Roman" w:hAnsi="Times New Roman" w:cs="Times New Roman"/>
          <w:noProof/>
        </w:rPr>
        <w:t xml:space="preserve"> </w:t>
      </w:r>
      <w:r>
        <w:rPr>
          <w:rFonts w:ascii="Times New Roman" w:hAnsi="Times New Roman" w:cs="Times New Roman"/>
          <w:noProof/>
        </w:rPr>
        <w:t>su</w:t>
      </w:r>
      <w:r w:rsidR="004E7181" w:rsidRPr="00B35D47">
        <w:rPr>
          <w:rFonts w:ascii="Times New Roman" w:hAnsi="Times New Roman" w:cs="Times New Roman"/>
          <w:noProof/>
        </w:rPr>
        <w:t xml:space="preserve"> </w:t>
      </w:r>
      <w:r>
        <w:rPr>
          <w:rFonts w:ascii="Times New Roman" w:hAnsi="Times New Roman" w:cs="Times New Roman"/>
          <w:noProof/>
        </w:rPr>
        <w:t>relevantni</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oblasti</w:t>
      </w:r>
      <w:r w:rsidR="004E7181" w:rsidRPr="00B35D47">
        <w:rPr>
          <w:rFonts w:ascii="Times New Roman" w:hAnsi="Times New Roman" w:cs="Times New Roman"/>
          <w:noProof/>
        </w:rPr>
        <w:t xml:space="preserve"> </w:t>
      </w:r>
      <w:r>
        <w:rPr>
          <w:rFonts w:ascii="Times New Roman" w:hAnsi="Times New Roman" w:cs="Times New Roman"/>
          <w:noProof/>
        </w:rPr>
        <w:t>suprotsta</w:t>
      </w:r>
      <w:r w:rsidR="004E7181" w:rsidRPr="00B35D47">
        <w:rPr>
          <w:rFonts w:ascii="Times New Roman" w:hAnsi="Times New Roman" w:cs="Times New Roman"/>
          <w:noProof/>
        </w:rPr>
        <w:softHyphen/>
      </w:r>
      <w:r>
        <w:rPr>
          <w:rFonts w:ascii="Times New Roman" w:hAnsi="Times New Roman" w:cs="Times New Roman"/>
          <w:noProof/>
        </w:rPr>
        <w:t>vljanja</w:t>
      </w:r>
      <w:r w:rsidR="004E7181" w:rsidRPr="00B35D47">
        <w:rPr>
          <w:rFonts w:ascii="Times New Roman" w:hAnsi="Times New Roman" w:cs="Times New Roman"/>
          <w:noProof/>
        </w:rPr>
        <w:t xml:space="preserve"> </w:t>
      </w:r>
      <w:r>
        <w:rPr>
          <w:rFonts w:ascii="Times New Roman" w:hAnsi="Times New Roman" w:cs="Times New Roman"/>
          <w:noProof/>
        </w:rPr>
        <w:t>trgovini</w:t>
      </w:r>
      <w:r w:rsidR="004E7181" w:rsidRPr="00B35D47">
        <w:rPr>
          <w:rFonts w:ascii="Times New Roman" w:hAnsi="Times New Roman" w:cs="Times New Roman"/>
          <w:noProof/>
        </w:rPr>
        <w:t xml:space="preserve"> </w:t>
      </w:r>
      <w:r>
        <w:rPr>
          <w:rFonts w:ascii="Times New Roman" w:hAnsi="Times New Roman" w:cs="Times New Roman"/>
          <w:noProof/>
        </w:rPr>
        <w:t>ljudima</w:t>
      </w:r>
      <w:r w:rsidR="004E7181" w:rsidRPr="00B35D47">
        <w:rPr>
          <w:rFonts w:ascii="Times New Roman" w:hAnsi="Times New Roman" w:cs="Times New Roman"/>
          <w:noProof/>
        </w:rPr>
        <w:t xml:space="preserve"> </w:t>
      </w:r>
      <w:r>
        <w:rPr>
          <w:rFonts w:ascii="Times New Roman" w:hAnsi="Times New Roman" w:cs="Times New Roman"/>
          <w:noProof/>
        </w:rPr>
        <w:t>i</w:t>
      </w:r>
      <w:r w:rsidR="004E7181" w:rsidRPr="00B35D47">
        <w:rPr>
          <w:rFonts w:ascii="Times New Roman" w:hAnsi="Times New Roman" w:cs="Times New Roman"/>
          <w:noProof/>
        </w:rPr>
        <w:t xml:space="preserve"> </w:t>
      </w:r>
      <w:r>
        <w:rPr>
          <w:rFonts w:ascii="Times New Roman" w:hAnsi="Times New Roman" w:cs="Times New Roman"/>
          <w:noProof/>
        </w:rPr>
        <w:t>decom</w:t>
      </w:r>
      <w:r w:rsidR="004E7181" w:rsidRPr="00B35D47">
        <w:rPr>
          <w:rFonts w:ascii="Times New Roman" w:hAnsi="Times New Roman" w:cs="Times New Roman"/>
          <w:noProof/>
        </w:rPr>
        <w:t xml:space="preserve"> </w:t>
      </w:r>
      <w:r>
        <w:rPr>
          <w:rFonts w:ascii="Times New Roman" w:hAnsi="Times New Roman" w:cs="Times New Roman"/>
          <w:noProof/>
        </w:rPr>
        <w:t>su</w:t>
      </w:r>
      <w:r w:rsidR="004E7181" w:rsidRPr="00B35D47">
        <w:rPr>
          <w:rFonts w:ascii="Times New Roman" w:hAnsi="Times New Roman" w:cs="Times New Roman"/>
          <w:noProof/>
        </w:rPr>
        <w:t>: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borbe</w:t>
      </w:r>
      <w:r w:rsidR="004E7181" w:rsidRPr="00B35D47">
        <w:rPr>
          <w:rFonts w:ascii="Times New Roman" w:hAnsi="Times New Roman" w:cs="Times New Roman"/>
          <w:noProof/>
        </w:rPr>
        <w:t xml:space="preserve"> </w:t>
      </w:r>
      <w:r>
        <w:rPr>
          <w:rFonts w:ascii="Times New Roman" w:hAnsi="Times New Roman" w:cs="Times New Roman"/>
          <w:noProof/>
        </w:rPr>
        <w:t>protiv</w:t>
      </w:r>
      <w:r w:rsidR="004E7181" w:rsidRPr="00B35D47">
        <w:rPr>
          <w:rFonts w:ascii="Times New Roman" w:hAnsi="Times New Roman" w:cs="Times New Roman"/>
          <w:noProof/>
        </w:rPr>
        <w:t xml:space="preserve"> </w:t>
      </w:r>
      <w:r>
        <w:rPr>
          <w:rFonts w:ascii="Times New Roman" w:hAnsi="Times New Roman" w:cs="Times New Roman"/>
          <w:noProof/>
        </w:rPr>
        <w:t>trgovine</w:t>
      </w:r>
      <w:r w:rsidR="004E7181" w:rsidRPr="00B35D47">
        <w:rPr>
          <w:rFonts w:ascii="Times New Roman" w:hAnsi="Times New Roman" w:cs="Times New Roman"/>
          <w:noProof/>
        </w:rPr>
        <w:t xml:space="preserve"> </w:t>
      </w:r>
      <w:r>
        <w:rPr>
          <w:rFonts w:ascii="Times New Roman" w:hAnsi="Times New Roman" w:cs="Times New Roman"/>
          <w:noProof/>
        </w:rPr>
        <w:t>ljudima</w:t>
      </w:r>
      <w:r w:rsidR="004E7181" w:rsidRPr="00B35D47">
        <w:rPr>
          <w:rFonts w:ascii="Times New Roman" w:hAnsi="Times New Roman" w:cs="Times New Roman"/>
          <w:noProof/>
        </w:rPr>
        <w:t xml:space="preserve"> </w:t>
      </w:r>
      <w:r>
        <w:rPr>
          <w:rFonts w:ascii="Times New Roman" w:hAnsi="Times New Roman" w:cs="Times New Roman"/>
          <w:noProof/>
        </w:rPr>
        <w:t>u</w:t>
      </w:r>
      <w:r w:rsidR="004E7181" w:rsidRPr="00B35D47">
        <w:rPr>
          <w:rFonts w:ascii="Times New Roman" w:hAnsi="Times New Roman" w:cs="Times New Roman"/>
          <w:noProof/>
        </w:rPr>
        <w:t xml:space="preserve"> </w:t>
      </w:r>
      <w:r>
        <w:rPr>
          <w:rFonts w:ascii="Times New Roman" w:hAnsi="Times New Roman" w:cs="Times New Roman"/>
          <w:noProof/>
        </w:rPr>
        <w:t>Republici</w:t>
      </w:r>
      <w:r w:rsidR="004E7181" w:rsidRPr="00B35D47">
        <w:rPr>
          <w:rFonts w:ascii="Times New Roman" w:hAnsi="Times New Roman" w:cs="Times New Roman"/>
          <w:noProof/>
        </w:rPr>
        <w:t xml:space="preserve"> </w:t>
      </w:r>
      <w:r>
        <w:rPr>
          <w:rFonts w:ascii="Times New Roman" w:hAnsi="Times New Roman" w:cs="Times New Roman"/>
          <w:noProof/>
        </w:rPr>
        <w:t>Srbiji</w:t>
      </w:r>
      <w:r w:rsidR="004E7181" w:rsidRPr="00B35D47">
        <w:rPr>
          <w:rFonts w:ascii="Times New Roman" w:hAnsi="Times New Roman" w:cs="Times New Roman"/>
          <w:noProof/>
        </w:rPr>
        <w:t xml:space="preserve">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111/06),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nacionalne</w:t>
      </w:r>
      <w:r w:rsidR="004E7181" w:rsidRPr="00B35D47">
        <w:rPr>
          <w:rFonts w:ascii="Times New Roman" w:hAnsi="Times New Roman" w:cs="Times New Roman"/>
          <w:noProof/>
        </w:rPr>
        <w:t xml:space="preserve"> </w:t>
      </w:r>
      <w:r>
        <w:rPr>
          <w:rFonts w:ascii="Times New Roman" w:hAnsi="Times New Roman" w:cs="Times New Roman"/>
          <w:noProof/>
        </w:rPr>
        <w:t>bezbednosti</w:t>
      </w:r>
      <w:r w:rsidR="004E7181" w:rsidRPr="00B35D47">
        <w:rPr>
          <w:rFonts w:ascii="Times New Roman" w:hAnsi="Times New Roman" w:cs="Times New Roman"/>
          <w:noProof/>
        </w:rPr>
        <w:t xml:space="preserve"> </w:t>
      </w:r>
      <w:r>
        <w:rPr>
          <w:rFonts w:ascii="Times New Roman" w:hAnsi="Times New Roman" w:cs="Times New Roman"/>
          <w:noProof/>
        </w:rPr>
        <w:t>u</w:t>
      </w:r>
      <w:r w:rsidR="004E7181" w:rsidRPr="00B35D47">
        <w:rPr>
          <w:rFonts w:ascii="Times New Roman" w:hAnsi="Times New Roman" w:cs="Times New Roman"/>
          <w:noProof/>
        </w:rPr>
        <w:t xml:space="preserve"> </w:t>
      </w:r>
      <w:r>
        <w:rPr>
          <w:rFonts w:ascii="Times New Roman" w:hAnsi="Times New Roman" w:cs="Times New Roman"/>
          <w:noProof/>
        </w:rPr>
        <w:t>Republici</w:t>
      </w:r>
      <w:r w:rsidR="004E7181" w:rsidRPr="00B35D47">
        <w:rPr>
          <w:rFonts w:ascii="Times New Roman" w:hAnsi="Times New Roman" w:cs="Times New Roman"/>
          <w:noProof/>
        </w:rPr>
        <w:t xml:space="preserve"> </w:t>
      </w:r>
      <w:r>
        <w:rPr>
          <w:rFonts w:ascii="Times New Roman" w:hAnsi="Times New Roman" w:cs="Times New Roman"/>
          <w:noProof/>
        </w:rPr>
        <w:t>Srbiji</w:t>
      </w:r>
      <w:r w:rsidR="004E7181" w:rsidRPr="00B35D47">
        <w:rPr>
          <w:rFonts w:ascii="Times New Roman" w:hAnsi="Times New Roman" w:cs="Times New Roman"/>
          <w:noProof/>
        </w:rPr>
        <w:t>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88/09),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integrisanog</w:t>
      </w:r>
      <w:r w:rsidR="004E7181" w:rsidRPr="00B35D47">
        <w:rPr>
          <w:rFonts w:ascii="Times New Roman" w:hAnsi="Times New Roman" w:cs="Times New Roman"/>
          <w:noProof/>
        </w:rPr>
        <w:t xml:space="preserve"> </w:t>
      </w:r>
      <w:r>
        <w:rPr>
          <w:rFonts w:ascii="Times New Roman" w:hAnsi="Times New Roman" w:cs="Times New Roman"/>
          <w:noProof/>
        </w:rPr>
        <w:t>upravljanja</w:t>
      </w:r>
      <w:r w:rsidR="004E7181" w:rsidRPr="00B35D47">
        <w:rPr>
          <w:rFonts w:ascii="Times New Roman" w:hAnsi="Times New Roman" w:cs="Times New Roman"/>
          <w:noProof/>
        </w:rPr>
        <w:t xml:space="preserve"> </w:t>
      </w:r>
      <w:r>
        <w:rPr>
          <w:rFonts w:ascii="Times New Roman" w:hAnsi="Times New Roman" w:cs="Times New Roman"/>
          <w:noProof/>
        </w:rPr>
        <w:t>granicom</w:t>
      </w:r>
      <w:r w:rsidR="004E7181" w:rsidRPr="00B35D47">
        <w:rPr>
          <w:rFonts w:ascii="Times New Roman" w:hAnsi="Times New Roman" w:cs="Times New Roman"/>
          <w:noProof/>
        </w:rPr>
        <w:t xml:space="preserve"> </w:t>
      </w:r>
      <w:r>
        <w:rPr>
          <w:rFonts w:ascii="Times New Roman" w:hAnsi="Times New Roman" w:cs="Times New Roman"/>
          <w:noProof/>
        </w:rPr>
        <w:t>u</w:t>
      </w:r>
      <w:r w:rsidR="004E7181" w:rsidRPr="00B35D47">
        <w:rPr>
          <w:rFonts w:ascii="Times New Roman" w:hAnsi="Times New Roman" w:cs="Times New Roman"/>
          <w:noProof/>
        </w:rPr>
        <w:t xml:space="preserve"> </w:t>
      </w:r>
      <w:r>
        <w:rPr>
          <w:rFonts w:ascii="Times New Roman" w:hAnsi="Times New Roman" w:cs="Times New Roman"/>
          <w:noProof/>
        </w:rPr>
        <w:t>Republici</w:t>
      </w:r>
      <w:r w:rsidR="004E7181" w:rsidRPr="00B35D47">
        <w:rPr>
          <w:rFonts w:ascii="Times New Roman" w:hAnsi="Times New Roman" w:cs="Times New Roman"/>
          <w:noProof/>
        </w:rPr>
        <w:t xml:space="preserve"> </w:t>
      </w:r>
      <w:r>
        <w:rPr>
          <w:rFonts w:ascii="Times New Roman" w:hAnsi="Times New Roman" w:cs="Times New Roman"/>
          <w:noProof/>
        </w:rPr>
        <w:t>Srbiji</w:t>
      </w:r>
      <w:r w:rsidR="004E7181" w:rsidRPr="00B35D47">
        <w:rPr>
          <w:rFonts w:ascii="Times New Roman" w:hAnsi="Times New Roman" w:cs="Times New Roman"/>
          <w:noProof/>
        </w:rPr>
        <w:t xml:space="preserve">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9/17), </w:t>
      </w:r>
      <w:r>
        <w:rPr>
          <w:rFonts w:ascii="Times New Roman" w:hAnsi="Times New Roman" w:cs="Times New Roman"/>
          <w:noProof/>
        </w:rPr>
        <w:t>Nacionalna</w:t>
      </w:r>
      <w:r w:rsidR="004E7181" w:rsidRPr="00B35D47">
        <w:rPr>
          <w:rFonts w:ascii="Times New Roman" w:hAnsi="Times New Roman" w:cs="Times New Roman"/>
          <w:noProof/>
        </w:rPr>
        <w:t xml:space="preserve">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prevenciju</w:t>
      </w:r>
      <w:r w:rsidR="004E7181" w:rsidRPr="00B35D47">
        <w:rPr>
          <w:rFonts w:ascii="Times New Roman" w:hAnsi="Times New Roman" w:cs="Times New Roman"/>
          <w:noProof/>
        </w:rPr>
        <w:t xml:space="preserve"> </w:t>
      </w:r>
      <w:r>
        <w:rPr>
          <w:rFonts w:ascii="Times New Roman" w:hAnsi="Times New Roman" w:cs="Times New Roman"/>
          <w:noProof/>
        </w:rPr>
        <w:t>i</w:t>
      </w:r>
      <w:r w:rsidR="004E7181" w:rsidRPr="00B35D47">
        <w:rPr>
          <w:rFonts w:ascii="Times New Roman" w:hAnsi="Times New Roman" w:cs="Times New Roman"/>
          <w:noProof/>
        </w:rPr>
        <w:t xml:space="preserve"> </w:t>
      </w:r>
      <w:r>
        <w:rPr>
          <w:rFonts w:ascii="Times New Roman" w:hAnsi="Times New Roman" w:cs="Times New Roman"/>
          <w:noProof/>
        </w:rPr>
        <w:t>zaštitu</w:t>
      </w:r>
      <w:r w:rsidR="004E7181" w:rsidRPr="00B35D47">
        <w:rPr>
          <w:rFonts w:ascii="Times New Roman" w:hAnsi="Times New Roman" w:cs="Times New Roman"/>
          <w:noProof/>
        </w:rPr>
        <w:t xml:space="preserve"> </w:t>
      </w:r>
      <w:r>
        <w:rPr>
          <w:rFonts w:ascii="Times New Roman" w:hAnsi="Times New Roman" w:cs="Times New Roman"/>
          <w:noProof/>
        </w:rPr>
        <w:t>dece</w:t>
      </w:r>
      <w:r w:rsidR="004E7181" w:rsidRPr="00B35D47">
        <w:rPr>
          <w:rFonts w:ascii="Times New Roman" w:hAnsi="Times New Roman" w:cs="Times New Roman"/>
          <w:noProof/>
        </w:rPr>
        <w:t xml:space="preserve"> </w:t>
      </w:r>
      <w:r>
        <w:rPr>
          <w:rFonts w:ascii="Times New Roman" w:hAnsi="Times New Roman" w:cs="Times New Roman"/>
          <w:noProof/>
        </w:rPr>
        <w:t>od</w:t>
      </w:r>
      <w:r w:rsidR="004E7181" w:rsidRPr="00B35D47">
        <w:rPr>
          <w:rFonts w:ascii="Times New Roman" w:hAnsi="Times New Roman" w:cs="Times New Roman"/>
          <w:noProof/>
        </w:rPr>
        <w:t xml:space="preserve"> </w:t>
      </w:r>
      <w:r>
        <w:rPr>
          <w:rFonts w:ascii="Times New Roman" w:hAnsi="Times New Roman" w:cs="Times New Roman"/>
          <w:noProof/>
        </w:rPr>
        <w:t>nasilja</w:t>
      </w:r>
      <w:r w:rsidR="004E7181" w:rsidRPr="00B35D47">
        <w:rPr>
          <w:rFonts w:ascii="Times New Roman" w:hAnsi="Times New Roman" w:cs="Times New Roman"/>
          <w:noProof/>
        </w:rPr>
        <w:t>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122/08),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socijalno</w:t>
      </w:r>
      <w:r w:rsidR="004E7181" w:rsidRPr="00B35D47">
        <w:rPr>
          <w:rFonts w:ascii="Times New Roman" w:hAnsi="Times New Roman" w:cs="Times New Roman"/>
          <w:noProof/>
        </w:rPr>
        <w:t xml:space="preserve"> </w:t>
      </w:r>
      <w:r>
        <w:rPr>
          <w:rFonts w:ascii="Times New Roman" w:hAnsi="Times New Roman" w:cs="Times New Roman"/>
          <w:noProof/>
        </w:rPr>
        <w:t>uključivanje</w:t>
      </w:r>
      <w:r w:rsidR="004E7181" w:rsidRPr="00B35D47">
        <w:rPr>
          <w:rFonts w:ascii="Times New Roman" w:hAnsi="Times New Roman" w:cs="Times New Roman"/>
          <w:noProof/>
        </w:rPr>
        <w:t xml:space="preserve"> </w:t>
      </w:r>
      <w:r>
        <w:rPr>
          <w:rFonts w:ascii="Times New Roman" w:hAnsi="Times New Roman" w:cs="Times New Roman"/>
          <w:noProof/>
        </w:rPr>
        <w:t>Roma</w:t>
      </w:r>
      <w:r w:rsidR="004E7181" w:rsidRPr="00B35D47">
        <w:rPr>
          <w:rFonts w:ascii="Times New Roman" w:hAnsi="Times New Roman" w:cs="Times New Roman"/>
          <w:noProof/>
        </w:rPr>
        <w:t xml:space="preserve"> </w:t>
      </w:r>
      <w:r>
        <w:rPr>
          <w:rFonts w:ascii="Times New Roman" w:hAnsi="Times New Roman" w:cs="Times New Roman"/>
          <w:noProof/>
        </w:rPr>
        <w:t>i</w:t>
      </w:r>
      <w:r w:rsidR="004E7181" w:rsidRPr="00B35D47">
        <w:rPr>
          <w:rFonts w:ascii="Times New Roman" w:hAnsi="Times New Roman" w:cs="Times New Roman"/>
          <w:noProof/>
        </w:rPr>
        <w:t xml:space="preserve"> </w:t>
      </w:r>
      <w:r>
        <w:rPr>
          <w:rFonts w:ascii="Times New Roman" w:hAnsi="Times New Roman" w:cs="Times New Roman"/>
          <w:noProof/>
        </w:rPr>
        <w:t>Romkinja</w:t>
      </w:r>
      <w:r w:rsidR="004E7181" w:rsidRPr="00B35D47">
        <w:rPr>
          <w:rFonts w:ascii="Times New Roman" w:hAnsi="Times New Roman" w:cs="Times New Roman"/>
          <w:noProof/>
        </w:rPr>
        <w:t xml:space="preserve"> </w:t>
      </w:r>
      <w:r>
        <w:rPr>
          <w:rFonts w:ascii="Times New Roman" w:hAnsi="Times New Roman" w:cs="Times New Roman"/>
          <w:noProof/>
        </w:rPr>
        <w:t>u</w:t>
      </w:r>
      <w:r w:rsidR="004E7181" w:rsidRPr="00B35D47">
        <w:rPr>
          <w:rFonts w:ascii="Times New Roman" w:hAnsi="Times New Roman" w:cs="Times New Roman"/>
          <w:noProof/>
        </w:rPr>
        <w:t xml:space="preserve"> </w:t>
      </w:r>
      <w:r>
        <w:rPr>
          <w:rFonts w:ascii="Times New Roman" w:hAnsi="Times New Roman" w:cs="Times New Roman"/>
          <w:noProof/>
        </w:rPr>
        <w:t>Republici</w:t>
      </w:r>
      <w:r w:rsidR="004E7181" w:rsidRPr="00B35D47">
        <w:rPr>
          <w:rFonts w:ascii="Times New Roman" w:hAnsi="Times New Roman" w:cs="Times New Roman"/>
          <w:noProof/>
        </w:rPr>
        <w:t xml:space="preserve"> </w:t>
      </w:r>
      <w:r>
        <w:rPr>
          <w:rFonts w:ascii="Times New Roman" w:hAnsi="Times New Roman" w:cs="Times New Roman"/>
          <w:noProof/>
        </w:rPr>
        <w:t>Srbiji</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period</w:t>
      </w:r>
      <w:r w:rsidR="004E7181" w:rsidRPr="00B35D47">
        <w:rPr>
          <w:rFonts w:ascii="Times New Roman" w:hAnsi="Times New Roman" w:cs="Times New Roman"/>
          <w:noProof/>
        </w:rPr>
        <w:t xml:space="preserve"> </w:t>
      </w:r>
      <w:r>
        <w:rPr>
          <w:rFonts w:ascii="Times New Roman" w:hAnsi="Times New Roman" w:cs="Times New Roman"/>
          <w:noProof/>
        </w:rPr>
        <w:t>od</w:t>
      </w:r>
      <w:r w:rsidR="004E7181" w:rsidRPr="00B35D47">
        <w:rPr>
          <w:rFonts w:ascii="Times New Roman" w:hAnsi="Times New Roman" w:cs="Times New Roman"/>
          <w:noProof/>
        </w:rPr>
        <w:t xml:space="preserve"> 2016. d</w:t>
      </w:r>
      <w:r>
        <w:rPr>
          <w:rFonts w:ascii="Times New Roman" w:hAnsi="Times New Roman" w:cs="Times New Roman"/>
          <w:noProof/>
        </w:rPr>
        <w:t>o</w:t>
      </w:r>
      <w:r w:rsidR="004E7181" w:rsidRPr="00B35D47">
        <w:rPr>
          <w:rFonts w:ascii="Times New Roman" w:hAnsi="Times New Roman" w:cs="Times New Roman"/>
          <w:noProof/>
        </w:rPr>
        <w:t xml:space="preserve"> 2025. </w:t>
      </w:r>
      <w:r>
        <w:rPr>
          <w:rFonts w:ascii="Times New Roman" w:hAnsi="Times New Roman" w:cs="Times New Roman"/>
          <w:noProof/>
        </w:rPr>
        <w:t>godine</w:t>
      </w:r>
      <w:r w:rsidR="004E7181" w:rsidRPr="00B35D47">
        <w:rPr>
          <w:rFonts w:ascii="Times New Roman" w:hAnsi="Times New Roman" w:cs="Times New Roman"/>
          <w:noProof/>
        </w:rPr>
        <w:t xml:space="preserve">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26/16),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upravljanje</w:t>
      </w:r>
      <w:r w:rsidR="004E7181" w:rsidRPr="00B35D47">
        <w:rPr>
          <w:rFonts w:ascii="Times New Roman" w:hAnsi="Times New Roman" w:cs="Times New Roman"/>
          <w:noProof/>
        </w:rPr>
        <w:t xml:space="preserve"> </w:t>
      </w:r>
      <w:r>
        <w:rPr>
          <w:rFonts w:ascii="Times New Roman" w:hAnsi="Times New Roman" w:cs="Times New Roman"/>
          <w:noProof/>
        </w:rPr>
        <w:t>migracijama</w:t>
      </w:r>
      <w:r w:rsidR="004E7181" w:rsidRPr="00B35D47">
        <w:rPr>
          <w:rFonts w:ascii="Times New Roman" w:hAnsi="Times New Roman" w:cs="Times New Roman"/>
          <w:noProof/>
        </w:rPr>
        <w:t xml:space="preserve">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59/09), </w:t>
      </w:r>
      <w:r>
        <w:rPr>
          <w:rFonts w:ascii="Times New Roman" w:hAnsi="Times New Roman" w:cs="Times New Roman"/>
          <w:noProof/>
        </w:rPr>
        <w:t>Nacionalna</w:t>
      </w:r>
      <w:r w:rsidR="004E7181" w:rsidRPr="00B35D47">
        <w:rPr>
          <w:rFonts w:ascii="Times New Roman" w:hAnsi="Times New Roman" w:cs="Times New Roman"/>
          <w:noProof/>
        </w:rPr>
        <w:t xml:space="preserve">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rodnu</w:t>
      </w:r>
      <w:r w:rsidR="004E7181" w:rsidRPr="00B35D47">
        <w:rPr>
          <w:rFonts w:ascii="Times New Roman" w:hAnsi="Times New Roman" w:cs="Times New Roman"/>
          <w:noProof/>
        </w:rPr>
        <w:t xml:space="preserve"> </w:t>
      </w:r>
      <w:r>
        <w:rPr>
          <w:rFonts w:ascii="Times New Roman" w:hAnsi="Times New Roman" w:cs="Times New Roman"/>
          <w:noProof/>
        </w:rPr>
        <w:t>ravnopravnost</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period</w:t>
      </w:r>
      <w:r w:rsidR="004E7181" w:rsidRPr="00B35D47">
        <w:rPr>
          <w:rFonts w:ascii="Times New Roman" w:hAnsi="Times New Roman" w:cs="Times New Roman"/>
          <w:noProof/>
        </w:rPr>
        <w:t xml:space="preserve"> </w:t>
      </w:r>
      <w:r>
        <w:rPr>
          <w:rFonts w:ascii="Times New Roman" w:hAnsi="Times New Roman" w:cs="Times New Roman"/>
          <w:noProof/>
        </w:rPr>
        <w:t>od</w:t>
      </w:r>
      <w:r w:rsidR="004E7181" w:rsidRPr="00B35D47">
        <w:rPr>
          <w:rFonts w:ascii="Times New Roman" w:hAnsi="Times New Roman" w:cs="Times New Roman"/>
          <w:noProof/>
        </w:rPr>
        <w:t xml:space="preserve"> 2016. </w:t>
      </w:r>
      <w:r>
        <w:rPr>
          <w:rFonts w:ascii="Times New Roman" w:hAnsi="Times New Roman" w:cs="Times New Roman"/>
          <w:noProof/>
        </w:rPr>
        <w:t>do</w:t>
      </w:r>
      <w:r w:rsidR="004E7181" w:rsidRPr="00B35D47">
        <w:rPr>
          <w:rFonts w:ascii="Times New Roman" w:hAnsi="Times New Roman" w:cs="Times New Roman"/>
          <w:noProof/>
        </w:rPr>
        <w:t xml:space="preserve"> 2020. </w:t>
      </w:r>
      <w:r>
        <w:rPr>
          <w:rFonts w:ascii="Times New Roman" w:hAnsi="Times New Roman" w:cs="Times New Roman"/>
          <w:noProof/>
        </w:rPr>
        <w:t>godine</w:t>
      </w:r>
      <w:r w:rsidR="004E7181" w:rsidRPr="00B35D47">
        <w:rPr>
          <w:rFonts w:ascii="Times New Roman" w:hAnsi="Times New Roman" w:cs="Times New Roman"/>
          <w:noProof/>
        </w:rPr>
        <w:t xml:space="preserve"> </w:t>
      </w:r>
      <w:r>
        <w:rPr>
          <w:rFonts w:ascii="Times New Roman" w:hAnsi="Times New Roman" w:cs="Times New Roman"/>
          <w:noProof/>
        </w:rPr>
        <w:t>sa</w:t>
      </w:r>
      <w:r w:rsidR="004E7181" w:rsidRPr="00B35D47">
        <w:rPr>
          <w:rFonts w:ascii="Times New Roman" w:hAnsi="Times New Roman" w:cs="Times New Roman"/>
          <w:noProof/>
        </w:rPr>
        <w:t xml:space="preserve"> </w:t>
      </w:r>
      <w:r>
        <w:rPr>
          <w:rFonts w:ascii="Times New Roman" w:hAnsi="Times New Roman" w:cs="Times New Roman"/>
          <w:noProof/>
        </w:rPr>
        <w:t>Akcionim</w:t>
      </w:r>
      <w:r w:rsidR="004E7181" w:rsidRPr="00B35D47">
        <w:rPr>
          <w:rFonts w:ascii="Times New Roman" w:hAnsi="Times New Roman" w:cs="Times New Roman"/>
          <w:noProof/>
        </w:rPr>
        <w:t xml:space="preserve"> </w:t>
      </w:r>
      <w:r>
        <w:rPr>
          <w:rFonts w:ascii="Times New Roman" w:hAnsi="Times New Roman" w:cs="Times New Roman"/>
          <w:noProof/>
        </w:rPr>
        <w:t>planom</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period</w:t>
      </w:r>
      <w:r w:rsidR="004E7181" w:rsidRPr="00B35D47">
        <w:rPr>
          <w:rFonts w:ascii="Times New Roman" w:hAnsi="Times New Roman" w:cs="Times New Roman"/>
          <w:noProof/>
        </w:rPr>
        <w:t xml:space="preserve"> </w:t>
      </w:r>
      <w:r>
        <w:rPr>
          <w:rFonts w:ascii="Times New Roman" w:hAnsi="Times New Roman" w:cs="Times New Roman"/>
          <w:noProof/>
        </w:rPr>
        <w:t>od</w:t>
      </w:r>
      <w:r w:rsidR="004E7181" w:rsidRPr="00B35D47">
        <w:rPr>
          <w:rFonts w:ascii="Times New Roman" w:hAnsi="Times New Roman" w:cs="Times New Roman"/>
          <w:noProof/>
        </w:rPr>
        <w:t xml:space="preserve"> 2016. </w:t>
      </w:r>
      <w:r>
        <w:rPr>
          <w:rFonts w:ascii="Times New Roman" w:hAnsi="Times New Roman" w:cs="Times New Roman"/>
          <w:noProof/>
        </w:rPr>
        <w:t>do</w:t>
      </w:r>
      <w:r w:rsidR="004E7181" w:rsidRPr="00B35D47">
        <w:rPr>
          <w:rFonts w:ascii="Times New Roman" w:hAnsi="Times New Roman" w:cs="Times New Roman"/>
          <w:noProof/>
        </w:rPr>
        <w:t xml:space="preserve"> 2018. </w:t>
      </w:r>
      <w:r>
        <w:rPr>
          <w:rFonts w:ascii="Times New Roman" w:hAnsi="Times New Roman" w:cs="Times New Roman"/>
          <w:noProof/>
        </w:rPr>
        <w:t>godine</w:t>
      </w:r>
      <w:r w:rsidR="004E7181" w:rsidRPr="00B35D47">
        <w:rPr>
          <w:rFonts w:ascii="Times New Roman" w:hAnsi="Times New Roman" w:cs="Times New Roman"/>
          <w:noProof/>
        </w:rPr>
        <w:t xml:space="preserve">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4/16), </w:t>
      </w:r>
      <w:r>
        <w:rPr>
          <w:rFonts w:ascii="Times New Roman" w:hAnsi="Times New Roman" w:cs="Times New Roman"/>
          <w:noProof/>
        </w:rPr>
        <w:t>Nacionalna</w:t>
      </w:r>
      <w:r w:rsidR="004E7181" w:rsidRPr="00B35D47">
        <w:rPr>
          <w:rFonts w:ascii="Times New Roman" w:hAnsi="Times New Roman" w:cs="Times New Roman"/>
          <w:noProof/>
        </w:rPr>
        <w:t xml:space="preserve">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zapošljavanja</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period</w:t>
      </w:r>
      <w:r w:rsidR="004E7181" w:rsidRPr="00B35D47">
        <w:rPr>
          <w:rFonts w:ascii="Times New Roman" w:hAnsi="Times New Roman" w:cs="Times New Roman"/>
          <w:noProof/>
        </w:rPr>
        <w:t xml:space="preserve"> 2011–2020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37/11), </w:t>
      </w:r>
      <w:r>
        <w:rPr>
          <w:rFonts w:ascii="Times New Roman" w:hAnsi="Times New Roman" w:cs="Times New Roman"/>
          <w:noProof/>
        </w:rPr>
        <w:t>Nacionalna</w:t>
      </w:r>
      <w:r w:rsidR="004E7181" w:rsidRPr="00B35D47">
        <w:rPr>
          <w:rFonts w:ascii="Times New Roman" w:hAnsi="Times New Roman" w:cs="Times New Roman"/>
          <w:noProof/>
        </w:rPr>
        <w:t xml:space="preserve"> </w:t>
      </w:r>
      <w:r>
        <w:rPr>
          <w:rFonts w:ascii="Times New Roman" w:hAnsi="Times New Roman" w:cs="Times New Roman"/>
          <w:noProof/>
        </w:rPr>
        <w:t>strategija</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mlade</w:t>
      </w:r>
      <w:r w:rsidR="004E7181" w:rsidRPr="00B35D47">
        <w:rPr>
          <w:rFonts w:ascii="Times New Roman" w:hAnsi="Times New Roman" w:cs="Times New Roman"/>
          <w:noProof/>
        </w:rPr>
        <w:t xml:space="preserve"> </w:t>
      </w:r>
      <w:r>
        <w:rPr>
          <w:rFonts w:ascii="Times New Roman" w:hAnsi="Times New Roman" w:cs="Times New Roman"/>
          <w:noProof/>
        </w:rPr>
        <w:t>za</w:t>
      </w:r>
      <w:r w:rsidR="004E7181" w:rsidRPr="00B35D47">
        <w:rPr>
          <w:rFonts w:ascii="Times New Roman" w:hAnsi="Times New Roman" w:cs="Times New Roman"/>
          <w:noProof/>
        </w:rPr>
        <w:t xml:space="preserve"> </w:t>
      </w:r>
      <w:r>
        <w:rPr>
          <w:rFonts w:ascii="Times New Roman" w:hAnsi="Times New Roman" w:cs="Times New Roman"/>
          <w:noProof/>
        </w:rPr>
        <w:t>period</w:t>
      </w:r>
      <w:r w:rsidR="004E7181" w:rsidRPr="00B35D47">
        <w:rPr>
          <w:rFonts w:ascii="Times New Roman" w:hAnsi="Times New Roman" w:cs="Times New Roman"/>
          <w:noProof/>
        </w:rPr>
        <w:t xml:space="preserve"> </w:t>
      </w:r>
      <w:r>
        <w:rPr>
          <w:rFonts w:ascii="Times New Roman" w:hAnsi="Times New Roman" w:cs="Times New Roman"/>
          <w:noProof/>
        </w:rPr>
        <w:t>od</w:t>
      </w:r>
      <w:r w:rsidR="004E7181" w:rsidRPr="00B35D47">
        <w:rPr>
          <w:rFonts w:ascii="Times New Roman" w:hAnsi="Times New Roman" w:cs="Times New Roman"/>
          <w:noProof/>
        </w:rPr>
        <w:t xml:space="preserve"> 2015. </w:t>
      </w:r>
      <w:r>
        <w:rPr>
          <w:rFonts w:ascii="Times New Roman" w:hAnsi="Times New Roman" w:cs="Times New Roman"/>
          <w:noProof/>
        </w:rPr>
        <w:t>do</w:t>
      </w:r>
      <w:r w:rsidR="004E7181" w:rsidRPr="00B35D47">
        <w:rPr>
          <w:rFonts w:ascii="Times New Roman" w:hAnsi="Times New Roman" w:cs="Times New Roman"/>
          <w:noProof/>
        </w:rPr>
        <w:t xml:space="preserve"> 2025. </w:t>
      </w:r>
      <w:r>
        <w:rPr>
          <w:rFonts w:ascii="Times New Roman" w:hAnsi="Times New Roman" w:cs="Times New Roman"/>
          <w:noProof/>
        </w:rPr>
        <w:t>godine</w:t>
      </w:r>
      <w:r w:rsidR="004E7181" w:rsidRPr="00B35D47">
        <w:rPr>
          <w:rFonts w:ascii="Times New Roman" w:hAnsi="Times New Roman" w:cs="Times New Roman"/>
          <w:noProof/>
        </w:rPr>
        <w:t xml:space="preserve"> („</w:t>
      </w:r>
      <w:r>
        <w:rPr>
          <w:rFonts w:ascii="Times New Roman" w:hAnsi="Times New Roman" w:cs="Times New Roman"/>
          <w:noProof/>
        </w:rPr>
        <w:t>Službeni</w:t>
      </w:r>
      <w:r w:rsidR="004E7181" w:rsidRPr="00B35D47">
        <w:rPr>
          <w:rFonts w:ascii="Times New Roman" w:hAnsi="Times New Roman" w:cs="Times New Roman"/>
          <w:noProof/>
        </w:rPr>
        <w:t xml:space="preserve"> </w:t>
      </w:r>
      <w:r>
        <w:rPr>
          <w:rFonts w:ascii="Times New Roman" w:hAnsi="Times New Roman" w:cs="Times New Roman"/>
          <w:noProof/>
        </w:rPr>
        <w:t>glasnik</w:t>
      </w:r>
      <w:r w:rsidR="004E7181" w:rsidRPr="00B35D47">
        <w:rPr>
          <w:rFonts w:ascii="Times New Roman" w:hAnsi="Times New Roman" w:cs="Times New Roman"/>
          <w:noProof/>
        </w:rPr>
        <w:t xml:space="preserve"> </w:t>
      </w:r>
      <w:r>
        <w:rPr>
          <w:rFonts w:ascii="Times New Roman" w:hAnsi="Times New Roman" w:cs="Times New Roman"/>
          <w:noProof/>
        </w:rPr>
        <w:t>RS</w:t>
      </w:r>
      <w:r w:rsidR="004E7181" w:rsidRPr="00B35D47">
        <w:rPr>
          <w:rFonts w:ascii="Times New Roman" w:hAnsi="Times New Roman" w:cs="Times New Roman"/>
          <w:noProof/>
        </w:rPr>
        <w:t xml:space="preserve">”, </w:t>
      </w:r>
      <w:r>
        <w:rPr>
          <w:rFonts w:ascii="Times New Roman" w:hAnsi="Times New Roman" w:cs="Times New Roman"/>
          <w:noProof/>
        </w:rPr>
        <w:t>broj</w:t>
      </w:r>
      <w:r w:rsidR="004E7181" w:rsidRPr="00B35D47">
        <w:rPr>
          <w:rFonts w:ascii="Times New Roman" w:hAnsi="Times New Roman" w:cs="Times New Roman"/>
          <w:noProof/>
        </w:rPr>
        <w:t xml:space="preserve"> 22/15).</w:t>
      </w:r>
    </w:p>
    <w:p w:rsidR="004E7181" w:rsidRPr="00B35D47" w:rsidRDefault="004E7181" w:rsidP="00845A6F">
      <w:pPr>
        <w:autoSpaceDE w:val="0"/>
        <w:autoSpaceDN w:val="0"/>
        <w:adjustRightInd w:val="0"/>
        <w:spacing w:after="0" w:line="240" w:lineRule="auto"/>
        <w:ind w:left="708"/>
        <w:jc w:val="both"/>
        <w:rPr>
          <w:rFonts w:ascii="Times New Roman" w:hAnsi="Times New Roman" w:cs="Times New Roman"/>
          <w:noProof/>
          <w:color w:val="FF0000"/>
          <w:lang w:val="sr-Latn-CS"/>
        </w:rPr>
      </w:pPr>
    </w:p>
    <w:p w:rsidR="004E7181" w:rsidRPr="00B35D47" w:rsidRDefault="004E7181" w:rsidP="00845A6F">
      <w:pPr>
        <w:pStyle w:val="Heading1"/>
        <w:spacing w:before="0" w:after="0" w:line="240" w:lineRule="auto"/>
        <w:jc w:val="center"/>
        <w:rPr>
          <w:rFonts w:ascii="Times New Roman" w:hAnsi="Times New Roman" w:cs="Times New Roman"/>
          <w:noProof/>
          <w:color w:val="000000"/>
          <w:sz w:val="24"/>
          <w:szCs w:val="24"/>
        </w:rPr>
      </w:pPr>
      <w:r w:rsidRPr="00B35D47">
        <w:rPr>
          <w:rFonts w:ascii="Times New Roman" w:hAnsi="Times New Roman" w:cs="Times New Roman"/>
          <w:noProof/>
          <w:sz w:val="24"/>
          <w:szCs w:val="24"/>
        </w:rPr>
        <w:t xml:space="preserve">4. </w:t>
      </w:r>
      <w:r w:rsidR="00B35D47">
        <w:rPr>
          <w:rFonts w:ascii="Times New Roman" w:hAnsi="Times New Roman" w:cs="Times New Roman"/>
          <w:noProof/>
          <w:sz w:val="24"/>
          <w:szCs w:val="24"/>
        </w:rPr>
        <w:t>ANALIZA</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STANJA</w:t>
      </w:r>
      <w:r w:rsidRPr="00B35D47">
        <w:rPr>
          <w:rFonts w:ascii="Times New Roman" w:hAnsi="Times New Roman" w:cs="Times New Roman"/>
          <w:noProof/>
          <w:sz w:val="24"/>
          <w:szCs w:val="24"/>
        </w:rPr>
        <w:t xml:space="preserve"> </w:t>
      </w:r>
      <w:r w:rsidR="00B35D47">
        <w:rPr>
          <w:rFonts w:ascii="Times New Roman" w:hAnsi="Times New Roman" w:cs="Times New Roman"/>
          <w:noProof/>
          <w:color w:val="000000"/>
          <w:sz w:val="24"/>
          <w:szCs w:val="24"/>
        </w:rPr>
        <w:t>SA</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PREPORUKAMA</w:t>
      </w:r>
    </w:p>
    <w:p w:rsidR="004E7181" w:rsidRPr="00B35D47" w:rsidRDefault="004E7181" w:rsidP="00845A6F">
      <w:pPr>
        <w:autoSpaceDE w:val="0"/>
        <w:autoSpaceDN w:val="0"/>
        <w:adjustRightInd w:val="0"/>
        <w:spacing w:after="0" w:line="240" w:lineRule="auto"/>
        <w:ind w:left="708"/>
        <w:jc w:val="center"/>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sveobuhvatne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formulisanja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preporuka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korišćeni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metodi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SVOT</w:t>
      </w:r>
      <w:r w:rsidR="004E7181" w:rsidRPr="00B35D47">
        <w:rPr>
          <w:rFonts w:ascii="Times New Roman" w:hAnsi="Times New Roman" w:cs="Times New Roman"/>
          <w:noProof/>
          <w:lang w:val="sr-Latn-CS"/>
        </w:rPr>
        <w:t xml:space="preserve"> (SWOT)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PESTEL</w:t>
      </w:r>
      <w:r w:rsidR="004E7181" w:rsidRPr="00B35D47">
        <w:rPr>
          <w:rFonts w:ascii="Times New Roman" w:hAnsi="Times New Roman" w:cs="Times New Roman"/>
          <w:noProof/>
          <w:lang w:val="sr-Latn-CS"/>
        </w:rPr>
        <w:t xml:space="preserve"> (PESTEL),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zainteresovanih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lastRenderedPageBreak/>
        <w:t>ljudskih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materijalnih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resursa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Takođe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korišćeni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relevantni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materijali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što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Evropske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komisije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napretku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reformi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Stejt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Departmenta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Upitnik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evaluaciju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implementacije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ugovornih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eksperata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2011, </w:t>
      </w:r>
      <w:r>
        <w:rPr>
          <w:rFonts w:ascii="Times New Roman" w:hAnsi="Times New Roman" w:cs="Times New Roman"/>
          <w:noProof/>
          <w:lang w:val="sr-Latn-CS"/>
        </w:rPr>
        <w:t>Zaključne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primedbe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vezi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Inicijalnim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primeni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(2008), </w:t>
      </w:r>
      <w:r>
        <w:rPr>
          <w:rFonts w:ascii="Times New Roman" w:hAnsi="Times New Roman" w:cs="Times New Roman"/>
          <w:noProof/>
          <w:lang w:val="sr-Latn-CS"/>
        </w:rPr>
        <w:t>Zaključni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komentari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vezi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Inicijalnim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primeni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Opcionog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protokola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prodaji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dečijoj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dečijoj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(2010), </w:t>
      </w:r>
      <w:r>
        <w:rPr>
          <w:rFonts w:ascii="Times New Roman" w:hAnsi="Times New Roman" w:cs="Times New Roman"/>
          <w:noProof/>
          <w:lang w:val="sr-Latn-CS"/>
        </w:rPr>
        <w:t>Izveštaj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Ujedinjenih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generalne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diskusije</w:t>
      </w:r>
      <w:r w:rsidR="004E7181" w:rsidRPr="00B35D47">
        <w:rPr>
          <w:rFonts w:ascii="Times New Roman" w:hAnsi="Times New Roman" w:cs="Times New Roman"/>
          <w:noProof/>
          <w:lang w:val="sr-Latn-CS"/>
        </w:rPr>
        <w:t xml:space="preserve"> 2012.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temu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kontekstu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istraživanje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pokretu</w:t>
      </w:r>
      <w:r w:rsidR="004E7181" w:rsidRPr="00B35D47">
        <w:rPr>
          <w:rFonts w:ascii="Times New Roman" w:hAnsi="Times New Roman" w:cs="Times New Roman"/>
          <w:noProof/>
          <w:lang w:val="sr-Latn-CS"/>
        </w:rPr>
        <w:t xml:space="preserve"> – </w:t>
      </w:r>
      <w:r>
        <w:rPr>
          <w:rFonts w:ascii="Times New Roman" w:hAnsi="Times New Roman" w:cs="Times New Roman"/>
          <w:noProof/>
          <w:lang w:val="sr-Latn-CS"/>
        </w:rPr>
        <w:t>položaj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podrške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pokretu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2013.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Ujedinjenih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Univerzalnog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periodičnog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pregleda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uključujući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preporuke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prihvaćene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nakon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predstavljanja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januar</w:t>
      </w:r>
      <w:r w:rsidR="004E7181" w:rsidRPr="00B35D47">
        <w:rPr>
          <w:rFonts w:ascii="Times New Roman" w:hAnsi="Times New Roman" w:cs="Times New Roman"/>
          <w:noProof/>
          <w:lang w:val="sr-Latn-CS"/>
        </w:rPr>
        <w:t xml:space="preserve"> 2013.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Ženeva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preporukama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istraživanju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dečijeg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prosjačenja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2011.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građana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ind w:firstLine="708"/>
        <w:jc w:val="both"/>
        <w:rPr>
          <w:ins w:id="3" w:author="jankovics" w:date="2013-05-31T11:42:00Z"/>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zainteresovanih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ukazala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subjekte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 xml:space="preserve">, </w:t>
      </w:r>
      <w:r>
        <w:rPr>
          <w:rFonts w:ascii="Times New Roman" w:hAnsi="Times New Roman" w:cs="Times New Roman"/>
          <w:noProof/>
          <w:shd w:val="clear" w:color="auto" w:fill="FFFFFF"/>
          <w:lang w:val="sr-Latn-CS"/>
        </w:rPr>
        <w:t>Ministarstvo</w:t>
      </w:r>
      <w:r w:rsidR="004E7181" w:rsidRPr="00B35D47">
        <w:rPr>
          <w:rFonts w:ascii="Times New Roman" w:hAnsi="Times New Roman" w:cs="Times New Roman"/>
          <w:noProof/>
          <w:shd w:val="clear" w:color="auto" w:fill="FFFFFF"/>
          <w:lang w:val="sr-Latn-CS"/>
        </w:rPr>
        <w:t xml:space="preserve"> </w:t>
      </w:r>
      <w:r>
        <w:rPr>
          <w:rFonts w:ascii="Times New Roman" w:hAnsi="Times New Roman" w:cs="Times New Roman"/>
          <w:noProof/>
          <w:shd w:val="clear" w:color="auto" w:fill="FFFFFF"/>
          <w:lang w:val="sr-Latn-CS"/>
        </w:rPr>
        <w:t>za</w:t>
      </w:r>
      <w:r w:rsidR="004E7181" w:rsidRPr="00B35D47">
        <w:rPr>
          <w:rFonts w:ascii="Times New Roman" w:hAnsi="Times New Roman" w:cs="Times New Roman"/>
          <w:noProof/>
          <w:shd w:val="clear" w:color="auto" w:fill="FFFFFF"/>
          <w:lang w:val="sr-Latn-CS"/>
        </w:rPr>
        <w:t xml:space="preserve"> </w:t>
      </w:r>
      <w:r>
        <w:rPr>
          <w:rFonts w:ascii="Times New Roman" w:hAnsi="Times New Roman" w:cs="Times New Roman"/>
          <w:noProof/>
          <w:shd w:val="clear" w:color="auto" w:fill="FFFFFF"/>
          <w:lang w:val="sr-Latn-CS"/>
        </w:rPr>
        <w:t>rad</w:t>
      </w:r>
      <w:r w:rsidR="004E7181" w:rsidRPr="00B35D47">
        <w:rPr>
          <w:rFonts w:ascii="Times New Roman" w:hAnsi="Times New Roman" w:cs="Times New Roman"/>
          <w:noProof/>
          <w:shd w:val="clear" w:color="auto" w:fill="FFFFFF"/>
          <w:lang w:val="sr-Latn-CS"/>
        </w:rPr>
        <w:t xml:space="preserve">, </w:t>
      </w:r>
      <w:r>
        <w:rPr>
          <w:rFonts w:ascii="Times New Roman" w:hAnsi="Times New Roman" w:cs="Times New Roman"/>
          <w:noProof/>
          <w:shd w:val="clear" w:color="auto" w:fill="FFFFFF"/>
          <w:lang w:val="sr-Latn-CS"/>
        </w:rPr>
        <w:t>zapošljavanje</w:t>
      </w:r>
      <w:r w:rsidR="004E7181" w:rsidRPr="00B35D47">
        <w:rPr>
          <w:rFonts w:ascii="Times New Roman" w:hAnsi="Times New Roman" w:cs="Times New Roman"/>
          <w:noProof/>
          <w:shd w:val="clear" w:color="auto" w:fill="FFFFFF"/>
          <w:lang w:val="sr-Latn-CS"/>
        </w:rPr>
        <w:t xml:space="preserve">, </w:t>
      </w:r>
      <w:r>
        <w:rPr>
          <w:rFonts w:ascii="Times New Roman" w:hAnsi="Times New Roman" w:cs="Times New Roman"/>
          <w:noProof/>
          <w:shd w:val="clear" w:color="auto" w:fill="FFFFFF"/>
          <w:lang w:val="sr-Latn-CS"/>
        </w:rPr>
        <w:t>boračka</w:t>
      </w:r>
      <w:r w:rsidR="004E7181" w:rsidRPr="00B35D47">
        <w:rPr>
          <w:rFonts w:ascii="Times New Roman" w:hAnsi="Times New Roman" w:cs="Times New Roman"/>
          <w:noProof/>
          <w:shd w:val="clear" w:color="auto" w:fill="FFFFFF"/>
          <w:lang w:val="sr-Latn-CS"/>
        </w:rPr>
        <w:t xml:space="preserve"> </w:t>
      </w:r>
      <w:r>
        <w:rPr>
          <w:rFonts w:ascii="Times New Roman" w:hAnsi="Times New Roman" w:cs="Times New Roman"/>
          <w:noProof/>
          <w:shd w:val="clear" w:color="auto" w:fill="FFFFFF"/>
          <w:lang w:val="sr-Latn-CS"/>
        </w:rPr>
        <w:t>i</w:t>
      </w:r>
      <w:r w:rsidR="004E7181" w:rsidRPr="00B35D47">
        <w:rPr>
          <w:rFonts w:ascii="Times New Roman" w:hAnsi="Times New Roman" w:cs="Times New Roman"/>
          <w:noProof/>
          <w:shd w:val="clear" w:color="auto" w:fill="FFFFFF"/>
          <w:lang w:val="sr-Latn-CS"/>
        </w:rPr>
        <w:t xml:space="preserve"> </w:t>
      </w:r>
      <w:r>
        <w:rPr>
          <w:rFonts w:ascii="Times New Roman" w:hAnsi="Times New Roman" w:cs="Times New Roman"/>
          <w:noProof/>
          <w:shd w:val="clear" w:color="auto" w:fill="FFFFFF"/>
          <w:lang w:val="sr-Latn-CS"/>
        </w:rPr>
        <w:t>socijalna</w:t>
      </w:r>
      <w:r w:rsidR="004E7181" w:rsidRPr="00B35D47">
        <w:rPr>
          <w:rFonts w:ascii="Times New Roman" w:hAnsi="Times New Roman" w:cs="Times New Roman"/>
          <w:noProof/>
          <w:shd w:val="clear" w:color="auto" w:fill="FFFFFF"/>
          <w:lang w:val="sr-Latn-CS"/>
        </w:rPr>
        <w:t xml:space="preserve"> </w:t>
      </w:r>
      <w:r>
        <w:rPr>
          <w:rFonts w:ascii="Times New Roman" w:hAnsi="Times New Roman" w:cs="Times New Roman"/>
          <w:noProof/>
          <w:shd w:val="clear" w:color="auto" w:fill="FFFFFF"/>
          <w:lang w:val="sr-Latn-CS"/>
        </w:rPr>
        <w:t>pitanja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prosvete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tehnološkog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omladine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sporta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spoljnih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kulture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informisanja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turizma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telekomunikacija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Bezbednosno</w:t>
      </w:r>
      <w:r w:rsidR="004E7181" w:rsidRPr="00B35D47">
        <w:rPr>
          <w:rFonts w:ascii="Times New Roman" w:hAnsi="Times New Roman" w:cs="Times New Roman"/>
          <w:noProof/>
          <w:lang w:val="sr-Latn-CS"/>
        </w:rPr>
        <w:t>-</w:t>
      </w:r>
      <w:r>
        <w:rPr>
          <w:rFonts w:ascii="Times New Roman" w:hAnsi="Times New Roman" w:cs="Times New Roman"/>
          <w:noProof/>
          <w:lang w:val="sr-Latn-CS"/>
        </w:rPr>
        <w:t>informativnu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agenciju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lokalne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udruženja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Rezultati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statističkih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analitičkih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podataka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ključnih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subjekata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resorna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ukazuju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prepoznaju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kontinuirano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skoro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forme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seksualna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prosjačenje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vršenje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brakovi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elementima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Statistička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ukazuje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veliki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udeo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domaćih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državljana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trgovano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granica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porast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pojavu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dualne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višestruke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porast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domaćih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državljana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inostranstvu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muškaraca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industriji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građevine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color w:val="000000"/>
          <w:lang w:val="sr-Latn-CS"/>
        </w:rPr>
        <w:t>Analiza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je</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pokazala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da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je</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postojeća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ekonomska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kriza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čija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je</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posledica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nezaposlenost</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i</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siromaštvo</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u</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color w:val="000000"/>
          <w:lang w:val="sr-Latn-CS"/>
        </w:rPr>
        <w:t>Srbiji</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uzrokovala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porast</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vrbovanja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odraslih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seksualne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pornografske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svrhe</w:t>
      </w:r>
      <w:r w:rsidR="004E7181" w:rsidRPr="00B35D47">
        <w:rPr>
          <w:rFonts w:ascii="Times New Roman" w:hAnsi="Times New Roman" w:cs="Times New Roman"/>
          <w:noProof/>
          <w:lang w:val="sr-Latn-CS"/>
        </w:rPr>
        <w:t xml:space="preserve">. </w:t>
      </w:r>
      <w:r>
        <w:rPr>
          <w:rFonts w:ascii="Times New Roman" w:hAnsi="Times New Roman" w:cs="Times New Roman"/>
          <w:noProof/>
          <w:color w:val="000000"/>
          <w:lang w:val="sr-Latn-CS"/>
        </w:rPr>
        <w:t>Ove</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aktivnosti</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vrbovanja</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se</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sve</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color w:val="000000"/>
          <w:lang w:val="sr-Latn-CS"/>
        </w:rPr>
        <w:t>češće</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lang w:val="sr-Latn-CS"/>
        </w:rPr>
        <w:t>vrše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zloupotrebom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savremenih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tehnologija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mobilnim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internetom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mrežama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left="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Migracioni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tokovi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prinudni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tako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ekonomskih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razloga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područja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Azije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Afrike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zemljama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Centralne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Severne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poslednjih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nekoliko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godina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uzrokovali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iregularne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teritorije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Jedan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iregularnih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migranata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državljana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naročito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devoj</w:t>
      </w:r>
      <w:r w:rsidR="004E7181" w:rsidRPr="00B35D47">
        <w:rPr>
          <w:rFonts w:ascii="Times New Roman" w:hAnsi="Times New Roman" w:cs="Times New Roman"/>
          <w:noProof/>
          <w:lang w:val="sr-Latn-CS"/>
        </w:rPr>
        <w:t>a</w:t>
      </w:r>
      <w:r>
        <w:rPr>
          <w:rFonts w:ascii="Times New Roman" w:hAnsi="Times New Roman" w:cs="Times New Roman"/>
          <w:noProof/>
          <w:lang w:val="sr-Latn-CS"/>
        </w:rPr>
        <w:t>k</w:t>
      </w:r>
      <w:r w:rsidR="004E7181" w:rsidRPr="00B35D47">
        <w:rPr>
          <w:rFonts w:ascii="Times New Roman" w:hAnsi="Times New Roman" w:cs="Times New Roman"/>
          <w:noProof/>
          <w:lang w:val="sr-Latn-CS"/>
        </w:rPr>
        <w:t xml:space="preserve">a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putuju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pratnje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roditelja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staratelja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tražioci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azila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izloženi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rizicima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eksploatacije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što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dodatno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usložnjava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dodatno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rešavan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uređuje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suprostavljanje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ireguralnim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izrada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započela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spoljnom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ocenom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prethodnog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strateškog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dokumenta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izradom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strateške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preporukama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izradili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stručnjaci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angažovani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kroz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TAIEKS</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lastRenderedPageBreak/>
        <w:t>Problem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rešavan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kroz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definisane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akcionim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planovima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pregovaračko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poglavlje</w:t>
      </w:r>
      <w:r w:rsidR="004E7181" w:rsidRPr="00B35D47">
        <w:rPr>
          <w:rFonts w:ascii="Times New Roman" w:hAnsi="Times New Roman" w:cs="Times New Roman"/>
          <w:noProof/>
          <w:lang w:val="sr-Latn-CS"/>
        </w:rPr>
        <w:t xml:space="preserve"> 23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24. </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ukazala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sledeće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left="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nacionalne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politike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uspostavljeno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partnerstvo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sektora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operativnom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nivou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tako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kreiranja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politika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odnosno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uspostavljen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multidisciplinarni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zasnovan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uspostavljena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regionalna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policijska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uspostavljen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odgovarajući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strateški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normativni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Razvijeni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color w:val="000000"/>
          <w:lang w:val="sr-Latn-CS"/>
        </w:rPr>
        <w:t>programi</w:t>
      </w:r>
      <w:r w:rsidR="004E7181" w:rsidRPr="00B35D47">
        <w:rPr>
          <w:rFonts w:ascii="Times New Roman" w:hAnsi="Times New Roman" w:cs="Times New Roman"/>
          <w:noProof/>
          <w:color w:val="000000"/>
          <w:lang w:val="sr-Latn-CS"/>
        </w:rPr>
        <w:t xml:space="preserve"> </w:t>
      </w:r>
      <w:r>
        <w:rPr>
          <w:rFonts w:ascii="Times New Roman" w:hAnsi="Times New Roman" w:cs="Times New Roman"/>
          <w:noProof/>
          <w:lang w:val="sr-Latn-CS"/>
        </w:rPr>
        <w:t>obuke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zaposleni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javnim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tužilaštvima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sudovima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zdravstvenim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obrazovnim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ustanovama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volonteri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stručno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osposobljeni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prepoznavanju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pružanju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pomoći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krivičnom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gonjenju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učinilaca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Sprovedeni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projekti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obrazovanja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podizanja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nivoa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mladih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veliki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vršnjačkih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obrazovnih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prepoznavanja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složenosti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bolje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identifikacije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pomoći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Postojeći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identifikacije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razvijan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kroz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proaktivan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pristup</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svega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zaposlenih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zaposlenih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prosveti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zdravstvenim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ustanovama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tražiocima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azila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povratnicima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Sporazuma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između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Evropske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zajednice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readmisiji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nezakonito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 </w:t>
      </w:r>
      <w:r>
        <w:rPr>
          <w:rFonts w:ascii="Times New Roman" w:hAnsi="Times New Roman" w:cs="Times New Roman"/>
          <w:noProof/>
          <w:lang w:val="sr-Latn-CS"/>
        </w:rPr>
        <w:t>Međunarodni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ugovori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103/07).</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Vlada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aprila</w:t>
      </w:r>
      <w:r w:rsidR="004E7181" w:rsidRPr="00B35D47">
        <w:rPr>
          <w:rFonts w:ascii="Times New Roman" w:hAnsi="Times New Roman" w:cs="Times New Roman"/>
          <w:noProof/>
          <w:lang w:val="sr-Latn-CS"/>
        </w:rPr>
        <w:t xml:space="preserve"> 2012.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osnovala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Centar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sastoji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organizacione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jedinice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Prihvatilišta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funkcioniše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samo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color w:val="7030A0"/>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Osnivanjem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Centra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započeo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institucionalizacije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podrške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Potrebne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specijalizovane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vidove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podrške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reintegracije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uglavnom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obezbeđivale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projektnih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donacija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što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Privremena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kuća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smeštaj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podrška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reintegracije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telefon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uveden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telefon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nestalu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decu</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Rezultati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pozitivne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političke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tendencije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navode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pristupanja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Evropskoj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inicirati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usklađivanje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zakonodavstva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politika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praksi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Sredstva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realizovanje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pojedinih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2006.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2009. </w:t>
      </w:r>
      <w:r>
        <w:rPr>
          <w:rFonts w:ascii="Times New Roman" w:hAnsi="Times New Roman" w:cs="Times New Roman"/>
          <w:noProof/>
          <w:lang w:val="sr-Latn-CS"/>
        </w:rPr>
        <w:t>do</w:t>
      </w:r>
      <w:r w:rsidR="004E7181" w:rsidRPr="00B35D47">
        <w:rPr>
          <w:rFonts w:ascii="Times New Roman" w:hAnsi="Times New Roman" w:cs="Times New Roman"/>
          <w:noProof/>
          <w:lang w:val="sr-Latn-CS"/>
        </w:rPr>
        <w:t xml:space="preserve"> 2016.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obezbeđivana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jednokratno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redovnih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projektnih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donacija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izvođene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velikoj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meri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podršku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left="708"/>
        <w:jc w:val="both"/>
        <w:rPr>
          <w:rFonts w:ascii="Times New Roman" w:hAnsi="Times New Roman" w:cs="Times New Roman"/>
          <w:noProof/>
          <w:color w:val="000000"/>
          <w:lang w:val="sr-Latn-CS"/>
        </w:rPr>
      </w:pPr>
    </w:p>
    <w:p w:rsidR="004E7181" w:rsidRPr="00B35D47" w:rsidRDefault="00B35D47" w:rsidP="00845A6F">
      <w:pPr>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lastRenderedPageBreak/>
        <w:t>Analizom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uočene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reagovanja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još</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uvek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razvijene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kontinuirano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dalje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unapređivati</w:t>
      </w:r>
      <w:r w:rsidR="004E7181" w:rsidRPr="00B35D47">
        <w:rPr>
          <w:rFonts w:ascii="Times New Roman" w:hAnsi="Times New Roman" w:cs="Times New Roman"/>
          <w:noProof/>
          <w:lang w:val="sr-Latn-CS"/>
        </w:rPr>
        <w:t xml:space="preserve">: </w:t>
      </w:r>
    </w:p>
    <w:p w:rsidR="004E7181" w:rsidRPr="00B35D47" w:rsidRDefault="004E7181" w:rsidP="00845A6F">
      <w:pPr>
        <w:spacing w:after="0" w:line="240" w:lineRule="auto"/>
        <w:ind w:left="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1) </w:t>
      </w:r>
      <w:r w:rsidR="00B35D47">
        <w:rPr>
          <w:rFonts w:ascii="Times New Roman" w:hAnsi="Times New Roman" w:cs="Times New Roman"/>
          <w:noProof/>
          <w:lang w:val="sr-Latn-CS"/>
        </w:rPr>
        <w:t>sistem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institucionalne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operativne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koordinacije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još</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uvek</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potpunosti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funkcionalan</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2) </w:t>
      </w:r>
      <w:r w:rsidR="00B35D47">
        <w:rPr>
          <w:rFonts w:ascii="Times New Roman" w:hAnsi="Times New Roman" w:cs="Times New Roman"/>
          <w:noProof/>
          <w:lang w:val="sr-Latn-CS"/>
        </w:rPr>
        <w:t>poslovi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suzbijanja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policiji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nisu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jedinstveni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specijalizovani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više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jedinica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nadležnost</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postupanju</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3) </w:t>
      </w:r>
      <w:r w:rsidR="00B35D47">
        <w:rPr>
          <w:rFonts w:ascii="Times New Roman" w:hAnsi="Times New Roman" w:cs="Times New Roman"/>
          <w:noProof/>
          <w:lang w:val="sr-Latn-CS"/>
        </w:rPr>
        <w:t>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postoji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zajednički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sveobuhvatan</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sistem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prikupljanja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analize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podataka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4) </w:t>
      </w:r>
      <w:r w:rsidR="00B35D47">
        <w:rPr>
          <w:rFonts w:ascii="Times New Roman" w:hAnsi="Times New Roman" w:cs="Times New Roman"/>
          <w:noProof/>
          <w:lang w:val="sr-Latn-CS"/>
        </w:rPr>
        <w:t>formalizovanje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partnerstava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odgovoru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lokalnom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nacionalnom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međunarodnom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nivou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još</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uvek</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potpunosti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uspostavljeno</w:t>
      </w:r>
      <w:r w:rsidRPr="00B35D47">
        <w:rPr>
          <w:rFonts w:ascii="Times New Roman" w:hAnsi="Times New Roman" w:cs="Times New Roman"/>
          <w:noProof/>
          <w:lang w:val="sr-Latn-CS"/>
        </w:rPr>
        <w:t xml:space="preserve">; </w:t>
      </w: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5) </w:t>
      </w:r>
      <w:r w:rsidR="00B35D47">
        <w:rPr>
          <w:rFonts w:ascii="Times New Roman" w:hAnsi="Times New Roman" w:cs="Times New Roman"/>
          <w:noProof/>
          <w:lang w:val="sr-Latn-CS"/>
        </w:rPr>
        <w:t>potrebno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unaprediti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saradnju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državnih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organa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okviru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koncepta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integrisanog</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upravljanja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granicom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sistema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sveobuhvatnog</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upravljanja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migracijama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naročito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kako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bi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poboljšalo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prepoznavanje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identifikacija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među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kategorijama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ranjivih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migranata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tražilaca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azila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6) </w:t>
      </w:r>
      <w:r w:rsidR="00B35D47">
        <w:rPr>
          <w:rFonts w:ascii="Times New Roman" w:hAnsi="Times New Roman" w:cs="Times New Roman"/>
          <w:noProof/>
          <w:lang w:val="sr-Latn-CS"/>
        </w:rPr>
        <w:t>neravnomerna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obučenost</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senzibilisanost</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stručnjaka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rade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prevenciji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zaštiti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suzbijanju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7) </w:t>
      </w:r>
      <w:r w:rsidR="00B35D47">
        <w:rPr>
          <w:rFonts w:ascii="Times New Roman" w:hAnsi="Times New Roman" w:cs="Times New Roman"/>
          <w:noProof/>
          <w:lang w:val="sr-Latn-CS"/>
        </w:rPr>
        <w:t>sistem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identifikacije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zaštite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podrške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žrtvama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posebno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kada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pitanju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deca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ranjive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kategorije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migranata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potpunosti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razvijen</w:t>
      </w:r>
      <w:r w:rsidRPr="00B35D47">
        <w:rPr>
          <w:rFonts w:ascii="Times New Roman" w:hAnsi="Times New Roman" w:cs="Times New Roman"/>
          <w:noProof/>
          <w:lang w:val="sr-Latn-CS"/>
        </w:rPr>
        <w:t xml:space="preserve">; </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8) </w:t>
      </w:r>
      <w:r w:rsidR="00B35D47">
        <w:rPr>
          <w:rFonts w:ascii="Times New Roman" w:hAnsi="Times New Roman" w:cs="Times New Roman"/>
          <w:noProof/>
          <w:lang w:val="sr-Latn-CS"/>
        </w:rPr>
        <w:t>sistem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još</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uvek</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razvio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posebne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programe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podrške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grupe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riziku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ranjive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kategorije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migranata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kada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pitanju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prevencija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podrška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žrtvama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9) </w:t>
      </w:r>
      <w:r w:rsidR="00B35D47">
        <w:rPr>
          <w:rFonts w:ascii="Times New Roman" w:hAnsi="Times New Roman" w:cs="Times New Roman"/>
          <w:noProof/>
          <w:lang w:val="sr-Latn-CS"/>
        </w:rPr>
        <w:t>sistem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još</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uvek</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raspolaže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potrebnim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ljudskim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resursima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nisu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dovoljnoj</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meri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razvijene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kompetencije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zaposlenih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oblasti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otkrivanja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procesuiranja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slučajeva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materijalnim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resursima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postoje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stalna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budžetska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sredstva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finansiranje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polju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prevencije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zaštite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suzbijanja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kvalitetnu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podršku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žrtvama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10)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dovoljno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razvijena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svest</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građana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medija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problemu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11) </w:t>
      </w:r>
      <w:r w:rsidR="00B35D47">
        <w:rPr>
          <w:rFonts w:ascii="Times New Roman" w:hAnsi="Times New Roman" w:cs="Times New Roman"/>
          <w:noProof/>
          <w:lang w:val="sr-Latn-CS"/>
        </w:rPr>
        <w:t>Fond</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podršku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žrtvama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uspostavljen</w:t>
      </w:r>
      <w:r w:rsidRPr="00B35D47">
        <w:rPr>
          <w:rFonts w:ascii="Times New Roman" w:hAnsi="Times New Roman" w:cs="Times New Roman"/>
          <w:noProof/>
          <w:lang w:val="sr-Latn-CS"/>
        </w:rPr>
        <w:t xml:space="preserve">; </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12) </w:t>
      </w:r>
      <w:r w:rsidR="00B35D47">
        <w:rPr>
          <w:rFonts w:ascii="Times New Roman" w:hAnsi="Times New Roman" w:cs="Times New Roman"/>
          <w:noProof/>
          <w:lang w:val="sr-Latn-CS"/>
        </w:rPr>
        <w:t>proces</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obeštećenja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okviru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parničnog</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postupka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neefikasan</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omogućava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odgovarajuće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obeštećenje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13) </w:t>
      </w:r>
      <w:r w:rsidR="00B35D47">
        <w:rPr>
          <w:rFonts w:ascii="Times New Roman" w:hAnsi="Times New Roman" w:cs="Times New Roman"/>
          <w:noProof/>
          <w:lang w:val="sr-Latn-CS"/>
        </w:rPr>
        <w:t>prihvatilište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urgentno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zbrinjavanje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osnovano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Centru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zaštitu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žrtava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još</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uvek</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funkciji</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14) </w:t>
      </w:r>
      <w:r w:rsidR="00B35D47">
        <w:rPr>
          <w:rFonts w:ascii="Times New Roman" w:hAnsi="Times New Roman" w:cs="Times New Roman"/>
          <w:noProof/>
          <w:lang w:val="sr-Latn-CS"/>
        </w:rPr>
        <w:t>institucija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Nacionalnog</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izvestioca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problem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uspostavljena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lastRenderedPageBreak/>
        <w:t xml:space="preserve">15)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dovoljno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razvijena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svest</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zaposlenih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nadležnim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organima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organima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lokalne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samouprave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stručnjaka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građana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medija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problemu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iskorišćavanja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dece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odraslih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prosjačenju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elementima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eksploatacije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r w:rsidRPr="00B35D47">
        <w:rPr>
          <w:rFonts w:ascii="Times New Roman" w:hAnsi="Times New Roman" w:cs="Times New Roman"/>
          <w:noProof/>
          <w:lang w:val="sr-Latn-CS"/>
        </w:rPr>
        <w:t xml:space="preserve">16) </w:t>
      </w:r>
      <w:r w:rsidR="00B35D47">
        <w:rPr>
          <w:rFonts w:ascii="Times New Roman" w:hAnsi="Times New Roman" w:cs="Times New Roman"/>
          <w:noProof/>
          <w:lang w:val="sr-Latn-CS"/>
        </w:rPr>
        <w:t>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dovoljno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razvijena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svest</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građana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medija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zdravstvenih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radnika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problemu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organima</w:t>
      </w:r>
      <w:r w:rsidRPr="00B35D47">
        <w:rPr>
          <w:rFonts w:ascii="Times New Roman" w:hAnsi="Times New Roman" w:cs="Times New Roman"/>
          <w:noProof/>
          <w:lang w:val="sr-Latn-CS"/>
        </w:rPr>
        <w:t>.</w:t>
      </w: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28417A">
      <w:pPr>
        <w:ind w:firstLine="708"/>
        <w:jc w:val="both"/>
        <w:rPr>
          <w:rFonts w:ascii="Times New Roman" w:hAnsi="Times New Roman" w:cs="Times New Roman"/>
          <w:noProof/>
          <w:lang w:val="sr-Latn-CS"/>
        </w:rPr>
      </w:pPr>
    </w:p>
    <w:p w:rsidR="004E7181" w:rsidRPr="00B35D47" w:rsidRDefault="004E7181" w:rsidP="00845A6F">
      <w:pPr>
        <w:spacing w:after="0" w:line="240" w:lineRule="auto"/>
        <w:ind w:left="1428"/>
        <w:jc w:val="both"/>
        <w:rPr>
          <w:rFonts w:ascii="Times New Roman" w:hAnsi="Times New Roman" w:cs="Times New Roman"/>
          <w:noProof/>
          <w:lang w:val="sr-Latn-CS"/>
        </w:rPr>
      </w:pPr>
    </w:p>
    <w:p w:rsidR="004E7181" w:rsidRPr="00B35D47" w:rsidRDefault="004E7181" w:rsidP="00845A6F">
      <w:pPr>
        <w:pStyle w:val="Heading1"/>
        <w:spacing w:line="240" w:lineRule="auto"/>
        <w:jc w:val="center"/>
        <w:rPr>
          <w:rFonts w:ascii="Times New Roman" w:hAnsi="Times New Roman" w:cs="Times New Roman"/>
          <w:noProof/>
          <w:color w:val="000000"/>
          <w:sz w:val="24"/>
          <w:szCs w:val="24"/>
        </w:rPr>
      </w:pPr>
      <w:bookmarkStart w:id="4" w:name="_Toc359322553"/>
      <w:r w:rsidRPr="00B35D47">
        <w:rPr>
          <w:rFonts w:ascii="Times New Roman" w:hAnsi="Times New Roman" w:cs="Times New Roman"/>
          <w:noProof/>
          <w:color w:val="000000"/>
          <w:sz w:val="24"/>
          <w:szCs w:val="24"/>
        </w:rPr>
        <w:t xml:space="preserve">5. </w:t>
      </w:r>
      <w:r w:rsidR="00B35D47">
        <w:rPr>
          <w:rFonts w:ascii="Times New Roman" w:hAnsi="Times New Roman" w:cs="Times New Roman"/>
          <w:noProof/>
          <w:color w:val="000000"/>
          <w:sz w:val="24"/>
          <w:szCs w:val="24"/>
        </w:rPr>
        <w:t>PREVENCIJA</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I</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ZAŠTITA</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DECE</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OD</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TRGOVINE</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LJUDIMA</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I</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ISKORIŠĆAVANJA</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U</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PORNOGRAFIJI</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I</w:t>
      </w:r>
      <w:r w:rsidRPr="00B35D47">
        <w:rPr>
          <w:rFonts w:ascii="Times New Roman" w:hAnsi="Times New Roman" w:cs="Times New Roman"/>
          <w:noProof/>
          <w:color w:val="000000"/>
          <w:sz w:val="24"/>
          <w:szCs w:val="24"/>
        </w:rPr>
        <w:t xml:space="preserve"> </w:t>
      </w:r>
      <w:r w:rsidR="00B35D47">
        <w:rPr>
          <w:rFonts w:ascii="Times New Roman" w:hAnsi="Times New Roman" w:cs="Times New Roman"/>
          <w:noProof/>
          <w:color w:val="000000"/>
          <w:sz w:val="24"/>
          <w:szCs w:val="24"/>
        </w:rPr>
        <w:t>PROSTITUCIJ</w:t>
      </w:r>
      <w:bookmarkEnd w:id="4"/>
      <w:r w:rsidR="00B35D47">
        <w:rPr>
          <w:rFonts w:ascii="Times New Roman" w:hAnsi="Times New Roman" w:cs="Times New Roman"/>
          <w:noProof/>
          <w:color w:val="000000"/>
          <w:sz w:val="24"/>
          <w:szCs w:val="24"/>
        </w:rPr>
        <w:t>I</w:t>
      </w:r>
    </w:p>
    <w:p w:rsidR="004E7181" w:rsidRPr="00B35D47" w:rsidRDefault="004E7181" w:rsidP="00845A6F">
      <w:pPr>
        <w:autoSpaceDE w:val="0"/>
        <w:autoSpaceDN w:val="0"/>
        <w:adjustRightInd w:val="0"/>
        <w:spacing w:after="0" w:line="240" w:lineRule="auto"/>
        <w:ind w:left="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bookmarkStart w:id="5" w:name="_Toc359322554"/>
      <w:r>
        <w:rPr>
          <w:rFonts w:ascii="Times New Roman" w:hAnsi="Times New Roman" w:cs="Times New Roman"/>
          <w:noProof/>
          <w:lang w:val="sr-Latn-CS"/>
        </w:rPr>
        <w:t>Pitanje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nameće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pitanje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zahteva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sistemsko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temeljno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sinhornizovano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bavljenje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njime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Uzimajući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obzir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dimenzije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učestalost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specifične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pojavne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uzrast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zrelost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ranjivost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posledice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iskustvo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ostavlja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evidentna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neophodnost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njihova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sveobuhvatna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izdvoji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utvrditi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daljeg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delovanja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specifičnim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Preporuke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Ujedinjenih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upućenih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ugovornici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ukazuju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neophodnost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izrade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sveobuhvatne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nacionalne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sprečavanje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predviđa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mere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pomoć</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smernice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nalažu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politikama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intervencijama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predmet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tretiraju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odvojeno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odraslih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lica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zahteve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predviđa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zadatke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obezbediti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odrastaju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okruženju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bezbednom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proizilaze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w:t>
      </w:r>
      <w:r w:rsidR="004E7181" w:rsidRPr="00B35D47">
        <w:rPr>
          <w:rFonts w:ascii="Times New Roman" w:hAnsi="Times New Roman" w:cs="Times New Roman"/>
          <w:noProof/>
          <w:lang w:val="sr-Latn-CS"/>
        </w:rPr>
        <w:t>o</w:t>
      </w:r>
      <w:r>
        <w:rPr>
          <w:rFonts w:ascii="Times New Roman" w:hAnsi="Times New Roman" w:cs="Times New Roman"/>
          <w:noProof/>
          <w:lang w:val="sr-Latn-CS"/>
        </w:rPr>
        <w:t>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sveobuhvatan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način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garantuju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počivaju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temeljnim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principima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život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opstanak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nediskriminacija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najbolji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interes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participacija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pitanjima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tiču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sprovedenih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imajući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dinamiku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izazova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rizika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pretnji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stvorena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pretpostavka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izradu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vizije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opštih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ciljeva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845A6F">
      <w:pPr>
        <w:pStyle w:val="Heading1"/>
        <w:jc w:val="center"/>
        <w:rPr>
          <w:rFonts w:ascii="Times New Roman" w:hAnsi="Times New Roman" w:cs="Times New Roman"/>
          <w:b w:val="0"/>
          <w:bCs w:val="0"/>
          <w:noProof/>
          <w:sz w:val="24"/>
          <w:szCs w:val="24"/>
        </w:rPr>
      </w:pPr>
      <w:r w:rsidRPr="00B35D47">
        <w:rPr>
          <w:rFonts w:ascii="Times New Roman" w:hAnsi="Times New Roman" w:cs="Times New Roman"/>
          <w:noProof/>
          <w:sz w:val="24"/>
          <w:szCs w:val="24"/>
        </w:rPr>
        <w:t xml:space="preserve">6. </w:t>
      </w:r>
      <w:r w:rsidR="00B35D47">
        <w:rPr>
          <w:rFonts w:ascii="Times New Roman" w:hAnsi="Times New Roman" w:cs="Times New Roman"/>
          <w:noProof/>
          <w:sz w:val="24"/>
          <w:szCs w:val="24"/>
        </w:rPr>
        <w:t>VIZIJ</w:t>
      </w:r>
      <w:bookmarkEnd w:id="5"/>
      <w:r w:rsidR="00B35D47">
        <w:rPr>
          <w:rFonts w:ascii="Times New Roman" w:hAnsi="Times New Roman" w:cs="Times New Roman"/>
          <w:noProof/>
          <w:sz w:val="24"/>
          <w:szCs w:val="24"/>
        </w:rPr>
        <w:t>A</w:t>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bookmarkStart w:id="6" w:name="_Toc286838162"/>
      <w:bookmarkStart w:id="7" w:name="_Toc287345702"/>
      <w:bookmarkStart w:id="8" w:name="_Toc287346543"/>
      <w:r>
        <w:rPr>
          <w:rFonts w:ascii="Times New Roman" w:hAnsi="Times New Roman" w:cs="Times New Roman"/>
          <w:noProof/>
          <w:lang w:val="sr-Latn-CS"/>
        </w:rPr>
        <w:t>Obezbeđeno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poštovanje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845A6F">
      <w:pPr>
        <w:pStyle w:val="Heading1"/>
        <w:jc w:val="center"/>
        <w:rPr>
          <w:rFonts w:ascii="Times New Roman" w:hAnsi="Times New Roman" w:cs="Times New Roman"/>
          <w:b w:val="0"/>
          <w:bCs w:val="0"/>
          <w:noProof/>
          <w:sz w:val="24"/>
          <w:szCs w:val="24"/>
        </w:rPr>
      </w:pPr>
      <w:bookmarkStart w:id="9" w:name="_Toc359322555"/>
      <w:r w:rsidRPr="00B35D47">
        <w:rPr>
          <w:rFonts w:ascii="Times New Roman" w:hAnsi="Times New Roman" w:cs="Times New Roman"/>
          <w:noProof/>
          <w:sz w:val="24"/>
          <w:szCs w:val="24"/>
        </w:rPr>
        <w:lastRenderedPageBreak/>
        <w:t xml:space="preserve">7. </w:t>
      </w:r>
      <w:r w:rsidR="00B35D47">
        <w:rPr>
          <w:rFonts w:ascii="Times New Roman" w:hAnsi="Times New Roman" w:cs="Times New Roman"/>
          <w:noProof/>
          <w:sz w:val="24"/>
          <w:szCs w:val="24"/>
        </w:rPr>
        <w:t>OPŠTI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CI</w:t>
      </w:r>
      <w:bookmarkEnd w:id="6"/>
      <w:bookmarkEnd w:id="7"/>
      <w:bookmarkEnd w:id="8"/>
      <w:bookmarkEnd w:id="9"/>
      <w:r w:rsidR="00B35D47">
        <w:rPr>
          <w:rFonts w:ascii="Times New Roman" w:hAnsi="Times New Roman" w:cs="Times New Roman"/>
          <w:noProof/>
          <w:sz w:val="24"/>
          <w:szCs w:val="24"/>
        </w:rPr>
        <w:t>LJ</w:t>
      </w:r>
    </w:p>
    <w:p w:rsidR="004E7181" w:rsidRPr="00B35D47" w:rsidRDefault="00B35D47" w:rsidP="003C2994">
      <w:pPr>
        <w:autoSpaceDE w:val="0"/>
        <w:autoSpaceDN w:val="0"/>
        <w:adjustRightInd w:val="0"/>
        <w:spacing w:after="0" w:line="240" w:lineRule="auto"/>
        <w:ind w:firstLine="708"/>
        <w:jc w:val="both"/>
        <w:rPr>
          <w:rFonts w:ascii="Times New Roman" w:hAnsi="Times New Roman" w:cs="Times New Roman"/>
          <w:noProof/>
          <w:lang w:val="sr-Latn-CS"/>
        </w:rPr>
      </w:pPr>
      <w:bookmarkStart w:id="10" w:name="_Toc286838163"/>
      <w:bookmarkStart w:id="11" w:name="_Toc287345703"/>
      <w:bookmarkStart w:id="12" w:name="_Toc287346544"/>
      <w:r>
        <w:rPr>
          <w:rFonts w:ascii="Times New Roman" w:hAnsi="Times New Roman" w:cs="Times New Roman"/>
          <w:noProof/>
          <w:lang w:val="sr-Latn-CS"/>
        </w:rPr>
        <w:t>Obezbeđen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kontinuirani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sveobuhvatan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dinamikom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izazova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rizika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pretnji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kroz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unapređen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bookmarkStart w:id="13" w:name="_Toc286838164"/>
      <w:bookmarkStart w:id="14" w:name="_Toc287345707"/>
      <w:bookmarkStart w:id="15" w:name="_Toc287346548"/>
      <w:bookmarkEnd w:id="10"/>
      <w:bookmarkEnd w:id="11"/>
      <w:bookmarkEnd w:id="12"/>
    </w:p>
    <w:p w:rsidR="004E7181" w:rsidRPr="00B35D47" w:rsidRDefault="00B35D47" w:rsidP="00A831CE">
      <w:pPr>
        <w:autoSpaceDE w:val="0"/>
        <w:autoSpaceDN w:val="0"/>
        <w:adjustRightInd w:val="0"/>
        <w:spacing w:after="0" w:line="240" w:lineRule="auto"/>
        <w:jc w:val="both"/>
        <w:rPr>
          <w:rFonts w:ascii="Times New Roman" w:hAnsi="Times New Roman" w:cs="Times New Roman"/>
          <w:noProof/>
          <w:lang w:val="sr-Latn-CS"/>
        </w:rPr>
      </w:pPr>
      <w:r>
        <w:rPr>
          <w:rFonts w:ascii="Times New Roman" w:hAnsi="Times New Roman" w:cs="Times New Roman"/>
          <w:noProof/>
          <w:lang w:val="sr-Latn-CS"/>
        </w:rPr>
        <w:t>pomoći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funkcionalnim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povezivanjem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institucionalnom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izgradnjom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kapaciteta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partnera</w:t>
      </w:r>
      <w:r w:rsidR="004E7181" w:rsidRPr="00B35D47">
        <w:rPr>
          <w:rFonts w:ascii="Times New Roman" w:hAnsi="Times New Roman" w:cs="Times New Roman"/>
          <w:noProof/>
          <w:lang w:val="sr-Latn-CS"/>
        </w:rPr>
        <w:t xml:space="preserve">. </w:t>
      </w:r>
      <w:bookmarkStart w:id="16" w:name="_Toc359322556"/>
    </w:p>
    <w:p w:rsidR="004E7181" w:rsidRPr="00B35D47" w:rsidRDefault="004E7181" w:rsidP="00A831CE">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3C2994">
      <w:pPr>
        <w:pStyle w:val="Heading1"/>
        <w:jc w:val="center"/>
        <w:rPr>
          <w:rFonts w:ascii="Times New Roman" w:hAnsi="Times New Roman" w:cs="Times New Roman"/>
          <w:noProof/>
          <w:sz w:val="24"/>
          <w:szCs w:val="24"/>
        </w:rPr>
      </w:pPr>
    </w:p>
    <w:p w:rsidR="004E7181" w:rsidRPr="00B35D47" w:rsidRDefault="004E7181" w:rsidP="003C2994">
      <w:pPr>
        <w:pStyle w:val="Heading1"/>
        <w:jc w:val="center"/>
        <w:rPr>
          <w:rFonts w:ascii="Times New Roman" w:hAnsi="Times New Roman" w:cs="Times New Roman"/>
          <w:noProof/>
          <w:sz w:val="24"/>
          <w:szCs w:val="24"/>
        </w:rPr>
      </w:pPr>
    </w:p>
    <w:p w:rsidR="004E7181" w:rsidRPr="00B35D47" w:rsidRDefault="004E7181" w:rsidP="00A831CE">
      <w:pPr>
        <w:rPr>
          <w:noProof/>
          <w:lang w:val="sr-Latn-CS" w:eastAsia="sr-Latn-CS"/>
        </w:rPr>
      </w:pPr>
    </w:p>
    <w:p w:rsidR="004E7181" w:rsidRPr="00B35D47" w:rsidRDefault="004E7181" w:rsidP="00A831CE">
      <w:pPr>
        <w:rPr>
          <w:noProof/>
          <w:lang w:val="sr-Latn-CS" w:eastAsia="sr-Latn-CS"/>
        </w:rPr>
      </w:pPr>
    </w:p>
    <w:p w:rsidR="004E7181" w:rsidRPr="00B35D47" w:rsidRDefault="004E7181" w:rsidP="00A831CE">
      <w:pPr>
        <w:rPr>
          <w:noProof/>
          <w:lang w:val="sr-Latn-CS" w:eastAsia="sr-Latn-CS"/>
        </w:rPr>
      </w:pPr>
    </w:p>
    <w:p w:rsidR="004E7181" w:rsidRPr="00B35D47" w:rsidRDefault="004E7181" w:rsidP="003C2994">
      <w:pPr>
        <w:pStyle w:val="Heading1"/>
        <w:jc w:val="center"/>
        <w:rPr>
          <w:rFonts w:ascii="Times New Roman" w:hAnsi="Times New Roman" w:cs="Times New Roman"/>
          <w:noProof/>
          <w:sz w:val="24"/>
          <w:szCs w:val="24"/>
        </w:rPr>
      </w:pPr>
      <w:r w:rsidRPr="00B35D47">
        <w:rPr>
          <w:rFonts w:ascii="Times New Roman" w:hAnsi="Times New Roman" w:cs="Times New Roman"/>
          <w:noProof/>
          <w:sz w:val="24"/>
          <w:szCs w:val="24"/>
        </w:rPr>
        <w:t xml:space="preserve">8. </w:t>
      </w:r>
      <w:r w:rsidR="00B35D47">
        <w:rPr>
          <w:rFonts w:ascii="Times New Roman" w:hAnsi="Times New Roman" w:cs="Times New Roman"/>
          <w:noProof/>
          <w:sz w:val="24"/>
          <w:szCs w:val="24"/>
        </w:rPr>
        <w:t>POSEBNI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CILJEV</w:t>
      </w:r>
      <w:bookmarkEnd w:id="16"/>
      <w:r w:rsidR="00B35D47">
        <w:rPr>
          <w:rFonts w:ascii="Times New Roman" w:hAnsi="Times New Roman" w:cs="Times New Roman"/>
          <w:noProof/>
          <w:sz w:val="24"/>
          <w:szCs w:val="24"/>
        </w:rPr>
        <w:t>I</w:t>
      </w:r>
    </w:p>
    <w:p w:rsidR="004E7181" w:rsidRPr="00B35D47" w:rsidRDefault="00B35D47" w:rsidP="003C2994">
      <w:pPr>
        <w:pStyle w:val="ListParagraph"/>
        <w:numPr>
          <w:ilvl w:val="1"/>
          <w:numId w:val="4"/>
        </w:numPr>
        <w:autoSpaceDE w:val="0"/>
        <w:autoSpaceDN w:val="0"/>
        <w:adjustRightInd w:val="0"/>
        <w:spacing w:after="0" w:line="240" w:lineRule="auto"/>
        <w:rPr>
          <w:rFonts w:ascii="Times New Roman" w:hAnsi="Times New Roman" w:cs="Times New Roman"/>
          <w:b/>
          <w:bCs/>
          <w:i/>
          <w:iCs/>
          <w:noProof/>
          <w:lang w:val="sr-Latn-CS"/>
        </w:rPr>
      </w:pPr>
      <w:r>
        <w:rPr>
          <w:rFonts w:ascii="Times New Roman" w:hAnsi="Times New Roman" w:cs="Times New Roman"/>
          <w:b/>
          <w:bCs/>
          <w:i/>
          <w:iCs/>
          <w:noProof/>
          <w:lang w:val="sr-Latn-CS"/>
        </w:rPr>
        <w:t>Sistemski</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ojačano</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partnerstvo</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u</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odgovoru</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na</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trgovinu</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ljudima</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na</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lokalnom</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nacionalnom</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i</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međunarodnom</w:t>
      </w:r>
      <w:r w:rsidR="004E7181" w:rsidRPr="00B35D47">
        <w:rPr>
          <w:rFonts w:ascii="Times New Roman" w:hAnsi="Times New Roman" w:cs="Times New Roman"/>
          <w:b/>
          <w:bCs/>
          <w:i/>
          <w:iCs/>
          <w:noProof/>
          <w:lang w:val="sr-Latn-CS"/>
        </w:rPr>
        <w:t xml:space="preserve"> </w:t>
      </w:r>
      <w:r>
        <w:rPr>
          <w:rFonts w:ascii="Times New Roman" w:hAnsi="Times New Roman" w:cs="Times New Roman"/>
          <w:b/>
          <w:bCs/>
          <w:i/>
          <w:iCs/>
          <w:noProof/>
          <w:lang w:val="sr-Latn-CS"/>
        </w:rPr>
        <w:t>nivou</w:t>
      </w:r>
    </w:p>
    <w:p w:rsidR="004E7181" w:rsidRPr="00B35D47" w:rsidRDefault="004E7181" w:rsidP="003C2994">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3C2994">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Složenost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multidisciplinarnost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pojave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zahteva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svega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partnerstva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lokalnom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nacionalnom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međunarodnom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nivou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Imajući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činjenicu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neophodno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narednom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nastaviti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jačanjem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sistema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nacionalne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praćenja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kroz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intenzivne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institucija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lokalne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samouprave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akademskom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zajednicom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kompanijama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promovišu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udruženjima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poslodavaca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sindikatima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medijima</w:t>
      </w:r>
      <w:r w:rsidR="004E7181" w:rsidRPr="00B35D47">
        <w:rPr>
          <w:rFonts w:ascii="Times New Roman" w:hAnsi="Times New Roman" w:cs="Times New Roman"/>
          <w:noProof/>
          <w:lang w:val="sr-Latn-CS"/>
        </w:rPr>
        <w:t>.</w:t>
      </w:r>
    </w:p>
    <w:p w:rsidR="004E7181" w:rsidRPr="00B35D47" w:rsidRDefault="004E7181" w:rsidP="003C2994">
      <w:pPr>
        <w:pStyle w:val="ListParagraph"/>
        <w:autoSpaceDE w:val="0"/>
        <w:autoSpaceDN w:val="0"/>
        <w:adjustRightInd w:val="0"/>
        <w:spacing w:after="0" w:line="240" w:lineRule="auto"/>
        <w:ind w:left="0"/>
        <w:rPr>
          <w:rFonts w:ascii="Times New Roman" w:hAnsi="Times New Roman" w:cs="Times New Roman"/>
          <w:noProof/>
          <w:lang w:val="sr-Latn-CS"/>
        </w:rPr>
      </w:pPr>
    </w:p>
    <w:p w:rsidR="004E7181" w:rsidRPr="00B35D47" w:rsidRDefault="004E7181" w:rsidP="003C2994">
      <w:pPr>
        <w:pStyle w:val="ListParagraph"/>
        <w:autoSpaceDE w:val="0"/>
        <w:autoSpaceDN w:val="0"/>
        <w:adjustRightInd w:val="0"/>
        <w:spacing w:after="0" w:line="240" w:lineRule="auto"/>
        <w:ind w:left="540" w:hanging="540"/>
        <w:rPr>
          <w:rFonts w:ascii="Times New Roman" w:hAnsi="Times New Roman" w:cs="Times New Roman"/>
          <w:b/>
          <w:bCs/>
          <w:i/>
          <w:iCs/>
          <w:noProof/>
          <w:lang w:val="sr-Latn-CS"/>
        </w:rPr>
      </w:pPr>
      <w:r w:rsidRPr="00B35D47">
        <w:rPr>
          <w:rFonts w:ascii="Times New Roman" w:hAnsi="Times New Roman" w:cs="Times New Roman"/>
          <w:b/>
          <w:bCs/>
          <w:noProof/>
          <w:lang w:val="sr-Latn-CS"/>
        </w:rPr>
        <w:t xml:space="preserve">8.2 </w:t>
      </w:r>
      <w:r w:rsidR="00B35D47">
        <w:rPr>
          <w:rFonts w:ascii="Times New Roman" w:hAnsi="Times New Roman" w:cs="Times New Roman"/>
          <w:b/>
          <w:bCs/>
          <w:i/>
          <w:iCs/>
          <w:noProof/>
          <w:lang w:val="sr-Latn-CS"/>
        </w:rPr>
        <w:t>Unapređena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prevencija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smanjen</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uticaj</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uzroka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u</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skladu</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dinamikom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novih</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izazova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rizika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pretnji</w:t>
      </w:r>
    </w:p>
    <w:p w:rsidR="004E7181" w:rsidRPr="00B35D47" w:rsidRDefault="004E7181" w:rsidP="003C2994">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3C2994">
      <w:pPr>
        <w:autoSpaceDE w:val="0"/>
        <w:autoSpaceDN w:val="0"/>
        <w:adjustRightInd w:val="0"/>
        <w:spacing w:after="0" w:line="240" w:lineRule="auto"/>
        <w:jc w:val="both"/>
        <w:rPr>
          <w:rFonts w:ascii="Times New Roman" w:hAnsi="Times New Roman" w:cs="Times New Roman"/>
          <w:noProof/>
          <w:lang w:val="sr-Latn-CS"/>
        </w:rPr>
      </w:pPr>
      <w:r w:rsidRPr="00B35D47">
        <w:rPr>
          <w:rFonts w:ascii="Times New Roman" w:hAnsi="Times New Roman" w:cs="Times New Roman"/>
          <w:noProof/>
          <w:lang w:val="sr-Latn-CS"/>
        </w:rPr>
        <w:tab/>
      </w:r>
      <w:r w:rsidR="00B35D47">
        <w:rPr>
          <w:rFonts w:ascii="Times New Roman" w:hAnsi="Times New Roman" w:cs="Times New Roman"/>
          <w:noProof/>
          <w:lang w:val="sr-Latn-CS"/>
        </w:rPr>
        <w:t>Unapređenje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prevencije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smanjen</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uticaj</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uzroka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biće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obezbeđeno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stalnim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sprovođenjem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programa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obuke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državne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službenike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mogu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doći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kontakt</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žrtvama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uključujući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ranjive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kategorije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migranata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dece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kreću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bez</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pratnje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roditelja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ili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staratelja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stalnim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sprovođenjem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programa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osnaživanja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posebno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ranjivih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grupa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razvijanjem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sistema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ranog</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upozoravanja</w:t>
      </w:r>
      <w:r w:rsidRPr="00B35D47">
        <w:rPr>
          <w:rFonts w:ascii="Times New Roman" w:hAnsi="Times New Roman" w:cs="Times New Roman"/>
          <w:noProof/>
          <w:lang w:val="sr-Latn-CS"/>
        </w:rPr>
        <w:t xml:space="preserve"> (</w:t>
      </w:r>
      <w:r w:rsidRPr="00B35D47">
        <w:rPr>
          <w:rFonts w:ascii="Times New Roman" w:hAnsi="Times New Roman" w:cs="Times New Roman"/>
          <w:noProof/>
          <w:color w:val="000000"/>
          <w:shd w:val="clear" w:color="auto" w:fill="FFFFFF"/>
          <w:lang w:val="sr-Latn-CS"/>
        </w:rPr>
        <w:t>early warning system</w:t>
      </w:r>
      <w:r w:rsidRPr="00B35D47">
        <w:rPr>
          <w:rFonts w:ascii="Times New Roman" w:hAnsi="Times New Roman" w:cs="Times New Roman"/>
          <w:noProof/>
          <w:lang w:val="sr-Latn-CS"/>
        </w:rPr>
        <w:t xml:space="preserve"> – EWS)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vezi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rizicima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mogu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dovesti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stalnim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sprovođenjem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programa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ekonomskog</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osnaživanja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odgovornim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medijskim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izveštavanjem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problemu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podizanjem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javnosti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putem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podrške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proizvodnji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medijskih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sadržaja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problemu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promocijom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Nacionalne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telefonske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linije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prevenciju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sveobuhvatnim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merama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podizanja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javnosti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državnih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službenika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članova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organizacija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civilnog</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društva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uzrocima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naročito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cilju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obeshrabrivanja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potražnje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oblicima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Unapređenje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prevencije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će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biti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obezbeđeno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skladu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dinamikom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novih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izazova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rizika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pretnji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uključujući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sve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izraženije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mešovite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migracione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tokove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koji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vode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preko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teritorije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Republike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Srbije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rizike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od</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trgovine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ljudima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ranjive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kategorije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migranata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tražilaca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azila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Pored</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toga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unapređenje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prevencije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naročito</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treba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imati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vidu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da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se</w:t>
      </w:r>
      <w:r w:rsidRPr="00B35D47">
        <w:rPr>
          <w:rFonts w:ascii="Times New Roman" w:hAnsi="Times New Roman" w:cs="Times New Roman"/>
          <w:noProof/>
          <w:lang w:val="sr-Latn-CS"/>
        </w:rPr>
        <w:t xml:space="preserve"> </w:t>
      </w:r>
      <w:r w:rsidR="00B35D47">
        <w:rPr>
          <w:rFonts w:ascii="Times New Roman" w:hAnsi="Times New Roman" w:cs="Times New Roman"/>
          <w:noProof/>
          <w:color w:val="000000"/>
          <w:lang w:val="sr-Latn-CS"/>
        </w:rPr>
        <w:t>aktivnosti</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vrbovanja</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za</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trgovinu</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ljudima</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reklamiranje</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i</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eksploatacija</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sve</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color w:val="000000"/>
          <w:lang w:val="sr-Latn-CS"/>
        </w:rPr>
        <w:t>češće</w:t>
      </w:r>
      <w:r w:rsidRPr="00B35D47">
        <w:rPr>
          <w:rFonts w:ascii="Times New Roman" w:hAnsi="Times New Roman" w:cs="Times New Roman"/>
          <w:noProof/>
          <w:color w:val="000000"/>
          <w:lang w:val="sr-Latn-CS"/>
        </w:rPr>
        <w:t xml:space="preserve"> </w:t>
      </w:r>
      <w:r w:rsidR="00B35D47">
        <w:rPr>
          <w:rFonts w:ascii="Times New Roman" w:hAnsi="Times New Roman" w:cs="Times New Roman"/>
          <w:noProof/>
          <w:lang w:val="sr-Latn-CS"/>
        </w:rPr>
        <w:t>vrše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zloupotrebom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savremenih</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tehnologija</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mobilnim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internetom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socijalnim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mrežama</w:t>
      </w:r>
      <w:r w:rsidRPr="00B35D47">
        <w:rPr>
          <w:rFonts w:ascii="Times New Roman" w:hAnsi="Times New Roman" w:cs="Times New Roman"/>
          <w:noProof/>
          <w:lang w:val="sr-Latn-CS"/>
        </w:rPr>
        <w:t>.</w:t>
      </w:r>
    </w:p>
    <w:p w:rsidR="004E7181" w:rsidRPr="00B35D47" w:rsidRDefault="004E7181" w:rsidP="003C2994">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3C2994">
      <w:pPr>
        <w:pStyle w:val="ListParagraph"/>
        <w:autoSpaceDE w:val="0"/>
        <w:autoSpaceDN w:val="0"/>
        <w:adjustRightInd w:val="0"/>
        <w:spacing w:after="0" w:line="240" w:lineRule="auto"/>
        <w:ind w:left="0"/>
        <w:rPr>
          <w:rFonts w:ascii="Times New Roman" w:hAnsi="Times New Roman" w:cs="Times New Roman"/>
          <w:b/>
          <w:bCs/>
          <w:i/>
          <w:iCs/>
          <w:noProof/>
          <w:lang w:val="sr-Latn-CS"/>
        </w:rPr>
      </w:pPr>
      <w:r w:rsidRPr="00B35D47">
        <w:rPr>
          <w:rFonts w:ascii="Times New Roman" w:hAnsi="Times New Roman" w:cs="Times New Roman"/>
          <w:b/>
          <w:bCs/>
          <w:i/>
          <w:iCs/>
          <w:noProof/>
          <w:lang w:val="sr-Latn-CS"/>
        </w:rPr>
        <w:t xml:space="preserve">8.3. </w:t>
      </w:r>
      <w:r w:rsidR="00B35D47">
        <w:rPr>
          <w:rFonts w:ascii="Times New Roman" w:hAnsi="Times New Roman" w:cs="Times New Roman"/>
          <w:b/>
          <w:bCs/>
          <w:i/>
          <w:iCs/>
          <w:noProof/>
          <w:lang w:val="sr-Latn-CS"/>
        </w:rPr>
        <w:t>Unapređen</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proaktivan</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sistem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otkrivanja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slučajeva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efikasno</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procesuiranje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fizičkih</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pravnih</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lica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pravna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zaštita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žrtava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p>
    <w:p w:rsidR="004E7181" w:rsidRPr="00B35D47" w:rsidRDefault="004E7181" w:rsidP="003C2994">
      <w:pPr>
        <w:pStyle w:val="ListParagraph"/>
        <w:autoSpaceDE w:val="0"/>
        <w:autoSpaceDN w:val="0"/>
        <w:adjustRightInd w:val="0"/>
        <w:spacing w:after="0" w:line="240" w:lineRule="auto"/>
        <w:ind w:left="0"/>
        <w:rPr>
          <w:rFonts w:ascii="Times New Roman" w:hAnsi="Times New Roman" w:cs="Times New Roman"/>
          <w:b/>
          <w:bCs/>
          <w:i/>
          <w:iCs/>
          <w:noProof/>
          <w:lang w:val="sr-Latn-CS"/>
        </w:rPr>
      </w:pPr>
    </w:p>
    <w:p w:rsidR="004E7181" w:rsidRPr="00B35D47" w:rsidRDefault="00B35D47" w:rsidP="001579C9">
      <w:pPr>
        <w:pStyle w:val="ListParagraph"/>
        <w:autoSpaceDE w:val="0"/>
        <w:autoSpaceDN w:val="0"/>
        <w:adjustRightInd w:val="0"/>
        <w:spacing w:after="0" w:line="240" w:lineRule="auto"/>
        <w:ind w:left="0" w:firstLine="708"/>
        <w:rPr>
          <w:rFonts w:ascii="Times New Roman" w:hAnsi="Times New Roman" w:cs="Times New Roman"/>
          <w:noProof/>
          <w:lang w:val="sr-Latn-CS"/>
        </w:rPr>
      </w:pPr>
      <w:r>
        <w:rPr>
          <w:rFonts w:ascii="Times New Roman" w:hAnsi="Times New Roman" w:cs="Times New Roman"/>
          <w:noProof/>
          <w:lang w:val="sr-Latn-CS"/>
        </w:rPr>
        <w:t>Otkrivanje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slučajeva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specijalizovanjem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jedinica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kriminalističke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blagovremenim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prikupljanjem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prosleđivanjem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razmenom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informacija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primenom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dokaznih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jačanjem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timskim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policije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tužilaštva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efikasnog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otkrivanja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procesuiranja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slučajeva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sudskom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postupku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sudskom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postupku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sveobuhvatna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efikasna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kroz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svedoka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bezbednosti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sprečavanjem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sekundarne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viktimizacije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efikasnim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mehanizmom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obeštećenjem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p>
    <w:p w:rsidR="004E7181" w:rsidRPr="00B35D47" w:rsidRDefault="004E7181" w:rsidP="001579C9">
      <w:pPr>
        <w:pStyle w:val="ListParagraph"/>
        <w:autoSpaceDE w:val="0"/>
        <w:autoSpaceDN w:val="0"/>
        <w:adjustRightInd w:val="0"/>
        <w:spacing w:after="0" w:line="240" w:lineRule="auto"/>
        <w:ind w:left="0" w:firstLine="708"/>
        <w:rPr>
          <w:rFonts w:ascii="Times New Roman" w:hAnsi="Times New Roman" w:cs="Times New Roman"/>
          <w:noProof/>
          <w:lang w:val="sr-Latn-CS"/>
        </w:rPr>
      </w:pPr>
    </w:p>
    <w:p w:rsidR="004E7181" w:rsidRPr="00B35D47" w:rsidRDefault="004E7181" w:rsidP="001579C9">
      <w:pPr>
        <w:pStyle w:val="ListParagraph"/>
        <w:autoSpaceDE w:val="0"/>
        <w:autoSpaceDN w:val="0"/>
        <w:adjustRightInd w:val="0"/>
        <w:spacing w:after="0" w:line="240" w:lineRule="auto"/>
        <w:ind w:left="0" w:firstLine="708"/>
        <w:rPr>
          <w:rFonts w:ascii="Times New Roman" w:hAnsi="Times New Roman" w:cs="Times New Roman"/>
          <w:noProof/>
          <w:lang w:val="sr-Latn-CS"/>
        </w:rPr>
      </w:pPr>
    </w:p>
    <w:p w:rsidR="004E7181" w:rsidRPr="00B35D47" w:rsidRDefault="004E7181" w:rsidP="001579C9">
      <w:pPr>
        <w:pStyle w:val="ListParagraph"/>
        <w:autoSpaceDE w:val="0"/>
        <w:autoSpaceDN w:val="0"/>
        <w:adjustRightInd w:val="0"/>
        <w:spacing w:after="0" w:line="240" w:lineRule="auto"/>
        <w:ind w:left="0" w:firstLine="708"/>
        <w:rPr>
          <w:rFonts w:ascii="Times New Roman" w:hAnsi="Times New Roman" w:cs="Times New Roman"/>
          <w:noProof/>
          <w:lang w:val="sr-Latn-CS"/>
        </w:rPr>
      </w:pPr>
    </w:p>
    <w:p w:rsidR="004E7181" w:rsidRPr="00B35D47" w:rsidRDefault="004E7181" w:rsidP="00845A6F">
      <w:pPr>
        <w:pStyle w:val="ListParagraph"/>
        <w:autoSpaceDE w:val="0"/>
        <w:autoSpaceDN w:val="0"/>
        <w:adjustRightInd w:val="0"/>
        <w:spacing w:after="0" w:line="240" w:lineRule="auto"/>
        <w:ind w:left="540" w:hanging="540"/>
        <w:rPr>
          <w:rFonts w:ascii="Times New Roman" w:hAnsi="Times New Roman" w:cs="Times New Roman"/>
          <w:b/>
          <w:bCs/>
          <w:i/>
          <w:iCs/>
          <w:noProof/>
          <w:lang w:val="sr-Latn-CS"/>
        </w:rPr>
      </w:pPr>
      <w:bookmarkStart w:id="17" w:name="_Toc359322550"/>
      <w:r w:rsidRPr="00B35D47">
        <w:rPr>
          <w:rFonts w:ascii="Times New Roman" w:hAnsi="Times New Roman" w:cs="Times New Roman"/>
          <w:b/>
          <w:bCs/>
          <w:i/>
          <w:iCs/>
          <w:noProof/>
          <w:lang w:val="sr-Latn-CS"/>
        </w:rPr>
        <w:t xml:space="preserve">8.4. </w:t>
      </w:r>
      <w:bookmarkEnd w:id="17"/>
      <w:r w:rsidR="00B35D47">
        <w:rPr>
          <w:rFonts w:ascii="Times New Roman" w:hAnsi="Times New Roman" w:cs="Times New Roman"/>
          <w:b/>
          <w:bCs/>
          <w:i/>
          <w:iCs/>
          <w:noProof/>
          <w:lang w:val="sr-Latn-CS"/>
        </w:rPr>
        <w:t>Unapređen</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sistem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identifikacije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zaštite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pomoći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podrške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žrtvama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kroz</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dugoročne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održive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programe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socijalnog</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uključivanja</w:t>
      </w:r>
    </w:p>
    <w:p w:rsidR="004E7181" w:rsidRPr="00B35D47" w:rsidRDefault="004E7181" w:rsidP="00845A6F">
      <w:pPr>
        <w:autoSpaceDE w:val="0"/>
        <w:autoSpaceDN w:val="0"/>
        <w:adjustRightInd w:val="0"/>
        <w:spacing w:after="0" w:line="240" w:lineRule="auto"/>
        <w:jc w:val="both"/>
        <w:rPr>
          <w:rFonts w:ascii="Times New Roman" w:hAnsi="Times New Roman" w:cs="Times New Roman"/>
          <w:b/>
          <w:bCs/>
          <w:i/>
          <w:iCs/>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Sistemi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identifikacije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pomoći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podrške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uspostavljanjem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potpunog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funkcionisanja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Centra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doslednom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primenom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Nacionalne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liste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pokazatelja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dostupnošću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specijalizovanih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smeštajnih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kapaciteta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dugoročnih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održivih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uključivanja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845A6F">
      <w:pPr>
        <w:pStyle w:val="ListParagraph"/>
        <w:autoSpaceDE w:val="0"/>
        <w:autoSpaceDN w:val="0"/>
        <w:adjustRightInd w:val="0"/>
        <w:spacing w:after="0" w:line="240" w:lineRule="auto"/>
        <w:ind w:left="0"/>
        <w:rPr>
          <w:rFonts w:ascii="Times New Roman" w:hAnsi="Times New Roman" w:cs="Times New Roman"/>
          <w:b/>
          <w:bCs/>
          <w:i/>
          <w:iCs/>
          <w:noProof/>
          <w:lang w:val="sr-Latn-CS"/>
        </w:rPr>
      </w:pPr>
      <w:r w:rsidRPr="00B35D47">
        <w:rPr>
          <w:rFonts w:ascii="Times New Roman" w:hAnsi="Times New Roman" w:cs="Times New Roman"/>
          <w:b/>
          <w:bCs/>
          <w:i/>
          <w:iCs/>
          <w:noProof/>
          <w:lang w:val="sr-Latn-CS"/>
        </w:rPr>
        <w:t xml:space="preserve">8.5. </w:t>
      </w:r>
      <w:r w:rsidR="00B35D47">
        <w:rPr>
          <w:rFonts w:ascii="Times New Roman" w:hAnsi="Times New Roman" w:cs="Times New Roman"/>
          <w:b/>
          <w:bCs/>
          <w:i/>
          <w:iCs/>
          <w:noProof/>
          <w:lang w:val="sr-Latn-CS"/>
        </w:rPr>
        <w:t>Deca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su</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zaštićena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od</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trgovine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ljudima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iskorišćavanja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u</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pornografiji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prostitucijii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njihovim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posledicama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posebnim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participativnim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programima</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koji</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sprovode</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u</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njihovom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najboljem</w:t>
      </w:r>
      <w:r w:rsidRPr="00B35D47">
        <w:rPr>
          <w:rFonts w:ascii="Times New Roman" w:hAnsi="Times New Roman" w:cs="Times New Roman"/>
          <w:b/>
          <w:bCs/>
          <w:i/>
          <w:iCs/>
          <w:noProof/>
          <w:lang w:val="sr-Latn-CS"/>
        </w:rPr>
        <w:t xml:space="preserve"> </w:t>
      </w:r>
      <w:r w:rsidR="00B35D47">
        <w:rPr>
          <w:rFonts w:ascii="Times New Roman" w:hAnsi="Times New Roman" w:cs="Times New Roman"/>
          <w:b/>
          <w:bCs/>
          <w:i/>
          <w:iCs/>
          <w:noProof/>
          <w:lang w:val="sr-Latn-CS"/>
        </w:rPr>
        <w:t>interesu</w:t>
      </w:r>
      <w:r w:rsidRPr="00B35D47">
        <w:rPr>
          <w:rFonts w:ascii="Times New Roman" w:hAnsi="Times New Roman" w:cs="Times New Roman"/>
          <w:b/>
          <w:bCs/>
          <w:i/>
          <w:iCs/>
          <w:noProof/>
          <w:lang w:val="sr-Latn-CS"/>
        </w:rPr>
        <w:t xml:space="preserve"> </w:t>
      </w:r>
    </w:p>
    <w:p w:rsidR="004E7181" w:rsidRPr="00B35D47" w:rsidRDefault="004E7181" w:rsidP="00845A6F">
      <w:pPr>
        <w:pStyle w:val="ListParagraph"/>
        <w:autoSpaceDE w:val="0"/>
        <w:autoSpaceDN w:val="0"/>
        <w:adjustRightInd w:val="0"/>
        <w:spacing w:after="0" w:line="240" w:lineRule="auto"/>
        <w:ind w:left="0"/>
        <w:rPr>
          <w:rFonts w:ascii="Times New Roman" w:hAnsi="Times New Roman" w:cs="Times New Roman"/>
          <w:b/>
          <w:bCs/>
          <w:i/>
          <w:iCs/>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Unapređenje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smanjen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uticaj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uzroka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mogu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doći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kontakt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žrtvama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nastavnih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sadržaja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visokoškolskih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ustanova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školuju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stručnjaci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stalnim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participativnih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preventivnih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trendovima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što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dobrovoljne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prisilne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zloupotrebe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komunikacionih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informacionih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tehnologija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participativni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preventivni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naročito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prilagođeni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ugroženih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osnovnoškolskom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srednješkolskom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obrazovanju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naglašavaju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neprihvatljivost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diskriminacije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posledice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Otkrivanje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procesuiranje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slučajeva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proaktivnim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pristupom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cilj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olakša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položaj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oštećenih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postupku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uspostavljanjem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kapaciteta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urgentno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zbrinjavanje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unapređivanje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razvoj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specijalizovanih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usluga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specifičnih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participativnih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programa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održivo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uključivanje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iskorišćavanja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pornografiji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prostituciji</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845A6F">
      <w:pPr>
        <w:numPr>
          <w:ilvl w:val="0"/>
          <w:numId w:val="1"/>
        </w:numPr>
        <w:jc w:val="center"/>
        <w:rPr>
          <w:rFonts w:ascii="Times New Roman" w:hAnsi="Times New Roman" w:cs="Times New Roman"/>
          <w:b/>
          <w:bCs/>
          <w:noProof/>
          <w:lang w:val="sr-Latn-CS"/>
        </w:rPr>
      </w:pPr>
      <w:r>
        <w:rPr>
          <w:rFonts w:ascii="Times New Roman" w:hAnsi="Times New Roman" w:cs="Times New Roman"/>
          <w:b/>
          <w:bCs/>
          <w:noProof/>
          <w:lang w:val="sr-Latn-CS"/>
        </w:rPr>
        <w:t>PREDUSLOVI</w:t>
      </w:r>
      <w:r w:rsidR="004E7181" w:rsidRPr="00B35D47">
        <w:rPr>
          <w:rFonts w:ascii="Times New Roman" w:hAnsi="Times New Roman" w:cs="Times New Roman"/>
          <w:b/>
          <w:bCs/>
          <w:noProof/>
          <w:lang w:val="sr-Latn-CS"/>
        </w:rPr>
        <w:t xml:space="preserve"> </w:t>
      </w:r>
      <w:r>
        <w:rPr>
          <w:rFonts w:ascii="Times New Roman" w:hAnsi="Times New Roman" w:cs="Times New Roman"/>
          <w:b/>
          <w:bCs/>
          <w:noProof/>
          <w:lang w:val="sr-Latn-CS"/>
        </w:rPr>
        <w:t>ZA</w:t>
      </w:r>
      <w:r w:rsidR="004E7181" w:rsidRPr="00B35D47">
        <w:rPr>
          <w:rFonts w:ascii="Times New Roman" w:hAnsi="Times New Roman" w:cs="Times New Roman"/>
          <w:b/>
          <w:bCs/>
          <w:noProof/>
          <w:lang w:val="sr-Latn-CS"/>
        </w:rPr>
        <w:t xml:space="preserve"> </w:t>
      </w:r>
      <w:r>
        <w:rPr>
          <w:rFonts w:ascii="Times New Roman" w:hAnsi="Times New Roman" w:cs="Times New Roman"/>
          <w:b/>
          <w:bCs/>
          <w:noProof/>
          <w:lang w:val="sr-Latn-CS"/>
        </w:rPr>
        <w:t>SPROVOĐENJE</w:t>
      </w:r>
      <w:r w:rsidR="004E7181" w:rsidRPr="00B35D47">
        <w:rPr>
          <w:rFonts w:ascii="Times New Roman" w:hAnsi="Times New Roman" w:cs="Times New Roman"/>
          <w:b/>
          <w:bCs/>
          <w:noProof/>
          <w:lang w:val="sr-Latn-CS"/>
        </w:rPr>
        <w:t xml:space="preserve"> </w:t>
      </w:r>
      <w:r>
        <w:rPr>
          <w:rFonts w:ascii="Times New Roman" w:hAnsi="Times New Roman" w:cs="Times New Roman"/>
          <w:b/>
          <w:bCs/>
          <w:noProof/>
          <w:lang w:val="sr-Latn-CS"/>
        </w:rPr>
        <w:t>STRATEGIJE</w:t>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ojačati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uspostaviti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institucionalni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to</w:t>
      </w:r>
      <w:r w:rsidR="004E7181" w:rsidRPr="00B35D47">
        <w:rPr>
          <w:rFonts w:ascii="Times New Roman" w:hAnsi="Times New Roman" w:cs="Times New Roman"/>
          <w:noProof/>
          <w:lang w:val="sr-Latn-CS"/>
        </w:rPr>
        <w:t>:</w:t>
      </w:r>
    </w:p>
    <w:p w:rsidR="004E7181" w:rsidRPr="00B35D47" w:rsidRDefault="00B35D47" w:rsidP="00845A6F">
      <w:pPr>
        <w:numPr>
          <w:ilvl w:val="0"/>
          <w:numId w:val="2"/>
        </w:numPr>
        <w:autoSpaceDE w:val="0"/>
        <w:autoSpaceDN w:val="0"/>
        <w:adjustRightInd w:val="0"/>
        <w:spacing w:after="0" w:line="240" w:lineRule="auto"/>
        <w:jc w:val="both"/>
        <w:rPr>
          <w:rFonts w:ascii="Times New Roman" w:hAnsi="Times New Roman" w:cs="Times New Roman"/>
          <w:noProof/>
          <w:lang w:val="sr-Latn-CS"/>
        </w:rPr>
      </w:pPr>
      <w:r>
        <w:rPr>
          <w:rFonts w:ascii="Times New Roman" w:hAnsi="Times New Roman" w:cs="Times New Roman"/>
          <w:noProof/>
          <w:lang w:val="sr-Latn-CS"/>
        </w:rPr>
        <w:t>obrazovati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praćenje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w:t>
      </w:r>
    </w:p>
    <w:p w:rsidR="004E7181" w:rsidRPr="00B35D47" w:rsidRDefault="00B35D47" w:rsidP="00845A6F">
      <w:pPr>
        <w:numPr>
          <w:ilvl w:val="0"/>
          <w:numId w:val="2"/>
        </w:numPr>
        <w:autoSpaceDE w:val="0"/>
        <w:autoSpaceDN w:val="0"/>
        <w:adjustRightInd w:val="0"/>
        <w:spacing w:after="0" w:line="240" w:lineRule="auto"/>
        <w:jc w:val="both"/>
        <w:rPr>
          <w:rFonts w:ascii="Times New Roman" w:hAnsi="Times New Roman" w:cs="Times New Roman"/>
          <w:noProof/>
          <w:lang w:val="sr-Latn-CS"/>
        </w:rPr>
      </w:pPr>
      <w:r>
        <w:rPr>
          <w:rFonts w:ascii="Times New Roman" w:hAnsi="Times New Roman" w:cs="Times New Roman"/>
          <w:noProof/>
          <w:lang w:val="sr-Latn-CS"/>
        </w:rPr>
        <w:t>imenovati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Nacionalnog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koordinatora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color w:val="FF0000"/>
          <w:lang w:val="sr-Latn-CS"/>
        </w:rPr>
      </w:pP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color w:val="FF0000"/>
          <w:lang w:val="sr-Latn-CS"/>
        </w:rPr>
      </w:pP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color w:val="FF0000"/>
          <w:lang w:val="sr-Latn-CS"/>
        </w:rPr>
      </w:pPr>
    </w:p>
    <w:p w:rsidR="004E7181" w:rsidRPr="00B35D47" w:rsidRDefault="00B35D47" w:rsidP="00845A6F">
      <w:pPr>
        <w:numPr>
          <w:ilvl w:val="0"/>
          <w:numId w:val="1"/>
        </w:numPr>
        <w:jc w:val="center"/>
        <w:rPr>
          <w:rFonts w:ascii="Times New Roman" w:hAnsi="Times New Roman" w:cs="Times New Roman"/>
          <w:b/>
          <w:bCs/>
          <w:noProof/>
          <w:lang w:val="sr-Latn-CS"/>
        </w:rPr>
      </w:pPr>
      <w:r>
        <w:rPr>
          <w:rFonts w:ascii="Times New Roman" w:hAnsi="Times New Roman" w:cs="Times New Roman"/>
          <w:b/>
          <w:bCs/>
          <w:noProof/>
          <w:lang w:val="sr-Latn-CS"/>
        </w:rPr>
        <w:t>SPROVOĐENJE</w:t>
      </w:r>
      <w:r w:rsidR="004E7181" w:rsidRPr="00B35D47">
        <w:rPr>
          <w:rFonts w:ascii="Times New Roman" w:hAnsi="Times New Roman" w:cs="Times New Roman"/>
          <w:b/>
          <w:bCs/>
          <w:noProof/>
          <w:lang w:val="sr-Latn-CS"/>
        </w:rPr>
        <w:t xml:space="preserve">, </w:t>
      </w:r>
      <w:r>
        <w:rPr>
          <w:rFonts w:ascii="Times New Roman" w:hAnsi="Times New Roman" w:cs="Times New Roman"/>
          <w:b/>
          <w:bCs/>
          <w:noProof/>
          <w:lang w:val="sr-Latn-CS"/>
        </w:rPr>
        <w:t>PRAĆENJE</w:t>
      </w:r>
      <w:r w:rsidR="004E7181" w:rsidRPr="00B35D47">
        <w:rPr>
          <w:rFonts w:ascii="Times New Roman" w:hAnsi="Times New Roman" w:cs="Times New Roman"/>
          <w:b/>
          <w:bCs/>
          <w:noProof/>
          <w:lang w:val="sr-Latn-CS"/>
        </w:rPr>
        <w:t xml:space="preserve">, </w:t>
      </w:r>
      <w:r>
        <w:rPr>
          <w:rFonts w:ascii="Times New Roman" w:hAnsi="Times New Roman" w:cs="Times New Roman"/>
          <w:b/>
          <w:bCs/>
          <w:noProof/>
          <w:lang w:val="sr-Latn-CS"/>
        </w:rPr>
        <w:t>OCENJIVANJE</w:t>
      </w:r>
      <w:r w:rsidR="004E7181" w:rsidRPr="00B35D47">
        <w:rPr>
          <w:rFonts w:ascii="Times New Roman" w:hAnsi="Times New Roman" w:cs="Times New Roman"/>
          <w:b/>
          <w:bCs/>
          <w:noProof/>
          <w:lang w:val="sr-Latn-CS"/>
        </w:rPr>
        <w:t xml:space="preserve">  </w:t>
      </w:r>
      <w:r>
        <w:rPr>
          <w:rFonts w:ascii="Times New Roman" w:hAnsi="Times New Roman" w:cs="Times New Roman"/>
          <w:b/>
          <w:bCs/>
          <w:noProof/>
          <w:lang w:val="sr-Latn-CS"/>
        </w:rPr>
        <w:t>I</w:t>
      </w:r>
      <w:r w:rsidR="004E7181" w:rsidRPr="00B35D47">
        <w:rPr>
          <w:rFonts w:ascii="Times New Roman" w:hAnsi="Times New Roman" w:cs="Times New Roman"/>
          <w:b/>
          <w:bCs/>
          <w:noProof/>
          <w:lang w:val="sr-Latn-CS"/>
        </w:rPr>
        <w:t xml:space="preserve"> </w:t>
      </w:r>
      <w:r>
        <w:rPr>
          <w:rFonts w:ascii="Times New Roman" w:hAnsi="Times New Roman" w:cs="Times New Roman"/>
          <w:b/>
          <w:bCs/>
          <w:noProof/>
          <w:lang w:val="sr-Latn-CS"/>
        </w:rPr>
        <w:t>IZVEŠTAVANJ</w:t>
      </w:r>
      <w:bookmarkEnd w:id="13"/>
      <w:bookmarkEnd w:id="14"/>
      <w:bookmarkEnd w:id="15"/>
      <w:r>
        <w:rPr>
          <w:rFonts w:ascii="Times New Roman" w:hAnsi="Times New Roman" w:cs="Times New Roman"/>
          <w:b/>
          <w:bCs/>
          <w:noProof/>
          <w:lang w:val="sr-Latn-CS"/>
        </w:rPr>
        <w:t>E</w:t>
      </w:r>
    </w:p>
    <w:p w:rsidR="004E7181" w:rsidRPr="00B35D47" w:rsidRDefault="004E7181" w:rsidP="00A831CE">
      <w:pPr>
        <w:ind w:firstLine="708"/>
        <w:jc w:val="both"/>
        <w:rPr>
          <w:rFonts w:ascii="Times New Roman" w:hAnsi="Times New Roman" w:cs="Times New Roman"/>
          <w:b/>
          <w:bCs/>
          <w:noProof/>
          <w:lang w:val="sr-Latn-CS"/>
        </w:rPr>
      </w:pPr>
      <w:r w:rsidRPr="00B35D47">
        <w:rPr>
          <w:rFonts w:ascii="Times New Roman" w:hAnsi="Times New Roman" w:cs="Times New Roman"/>
          <w:b/>
          <w:bCs/>
          <w:noProof/>
          <w:lang w:val="sr-Latn-CS"/>
        </w:rPr>
        <w:lastRenderedPageBreak/>
        <w:t xml:space="preserve">    10.1. </w:t>
      </w:r>
      <w:r w:rsidR="00B35D47">
        <w:rPr>
          <w:rFonts w:ascii="Times New Roman" w:hAnsi="Times New Roman" w:cs="Times New Roman"/>
          <w:b/>
          <w:bCs/>
          <w:noProof/>
          <w:lang w:val="sr-Latn-CS"/>
        </w:rPr>
        <w:t>SPROVOĐENJE</w:t>
      </w:r>
      <w:r w:rsidRPr="00B35D47">
        <w:rPr>
          <w:rFonts w:ascii="Times New Roman" w:hAnsi="Times New Roman" w:cs="Times New Roman"/>
          <w:b/>
          <w:bCs/>
          <w:noProof/>
          <w:lang w:val="sr-Latn-CS"/>
        </w:rPr>
        <w:tab/>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lokalne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samouprave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okviru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svojih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slučajevima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više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onaj</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pretežnu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preuzima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odgovornost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izvršenje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ostali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imenovani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partneri</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color w:val="FF0000"/>
          <w:lang w:val="sr-Latn-CS"/>
        </w:rPr>
      </w:pPr>
      <w:r w:rsidRPr="00B35D47">
        <w:rPr>
          <w:rFonts w:ascii="Times New Roman" w:hAnsi="Times New Roman" w:cs="Times New Roman"/>
          <w:noProof/>
          <w:color w:val="FF0000"/>
          <w:lang w:val="sr-Latn-CS"/>
        </w:rPr>
        <w:tab/>
      </w: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Savetom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daljem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tekstu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predsedava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članovi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Vlade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finansija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prosvete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tehnološkog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zapošljavanja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boračka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pitanja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ključne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color w:val="FF0000"/>
          <w:u w:val="single"/>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Savet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pored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ostalog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ocenjuje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napredak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Akcionog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osnovu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Nacionalnog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koordinatora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w:t>
      </w:r>
      <w:r w:rsidR="004E7181" w:rsidRPr="00B35D47">
        <w:rPr>
          <w:rFonts w:ascii="Times New Roman" w:hAnsi="Times New Roman" w:cs="Times New Roman"/>
          <w:noProof/>
          <w:lang w:val="sr-Latn-CS"/>
        </w:rPr>
        <w:t xml:space="preserve">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daljem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Koordinator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predloge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rešavanje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uočenih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angažovanja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resursa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usklađuje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postupanje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drugih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institucija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značaja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color w:val="FF0000"/>
          <w:lang w:val="sr-Latn-CS"/>
        </w:rPr>
        <w:t xml:space="preserve">. </w:t>
      </w:r>
      <w:r>
        <w:rPr>
          <w:rFonts w:ascii="Times New Roman" w:hAnsi="Times New Roman" w:cs="Times New Roman"/>
          <w:noProof/>
          <w:lang w:val="sr-Latn-CS"/>
        </w:rPr>
        <w:t>Savet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sastaje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najmanje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puta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godišnje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sastancima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prisustvuje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Koordinator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Stručne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administrativno</w:t>
      </w:r>
      <w:r w:rsidR="004E7181" w:rsidRPr="00B35D47">
        <w:rPr>
          <w:rFonts w:ascii="Times New Roman" w:hAnsi="Times New Roman" w:cs="Times New Roman"/>
          <w:noProof/>
          <w:lang w:val="sr-Latn-CS"/>
        </w:rPr>
        <w:t>-</w:t>
      </w:r>
      <w:r>
        <w:rPr>
          <w:rFonts w:ascii="Times New Roman" w:hAnsi="Times New Roman" w:cs="Times New Roman"/>
          <w:noProof/>
          <w:lang w:val="sr-Latn-CS"/>
        </w:rPr>
        <w:t>tehničke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obavlja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Koordinatora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rešenjem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imenuje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Vlada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utvrđuje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njegove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nadležnosti</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lang w:val="sr-Latn-CS"/>
        </w:rPr>
      </w:pP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operativno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Akcionog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istovremeno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predsednik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Saveta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obrazovati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praćenje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daljem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tekstu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sastavljenu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predstavnika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poseduju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stručna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znanja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oblasti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značaja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pravde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prosvete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tehnološkog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zdravlja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zapošljavanje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boračka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pitanja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finansija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turizma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telekomunikacija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kulture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informisanja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omladine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sporta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spoljnih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Republičkog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javnog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tužilaštva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Kancelarije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manjinska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Bezbednosno</w:t>
      </w:r>
      <w:r w:rsidR="004E7181" w:rsidRPr="00B35D47">
        <w:rPr>
          <w:rFonts w:ascii="Times New Roman" w:hAnsi="Times New Roman" w:cs="Times New Roman"/>
          <w:noProof/>
          <w:lang w:val="sr-Latn-CS"/>
        </w:rPr>
        <w:t>-</w:t>
      </w:r>
      <w:r>
        <w:rPr>
          <w:rFonts w:ascii="Times New Roman" w:hAnsi="Times New Roman" w:cs="Times New Roman"/>
          <w:noProof/>
          <w:lang w:val="sr-Latn-CS"/>
        </w:rPr>
        <w:t>informativne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agencije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Komesarijata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izbeglice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uključivanje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smanjenje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siromaštva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Centra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jednog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predstavnika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Crvenog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krsta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Predsednik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prirodi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Koordinator</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članovi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svog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zamenika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Sastav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zadaci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rok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izvršenja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zadataka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uređuje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rešenjem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obrazovanju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grupe</w:t>
      </w:r>
      <w:r w:rsidR="004E7181" w:rsidRPr="00B35D47">
        <w:rPr>
          <w:rFonts w:ascii="Times New Roman" w:hAnsi="Times New Roman" w:cs="Times New Roman"/>
          <w:noProof/>
          <w:lang w:val="sr-Latn-CS"/>
        </w:rPr>
        <w:t>.</w:t>
      </w:r>
    </w:p>
    <w:p w:rsidR="004E7181" w:rsidRPr="00B35D47" w:rsidRDefault="004E7181" w:rsidP="00845A6F">
      <w:pPr>
        <w:autoSpaceDE w:val="0"/>
        <w:autoSpaceDN w:val="0"/>
        <w:adjustRightInd w:val="0"/>
        <w:spacing w:after="0" w:line="240" w:lineRule="auto"/>
        <w:ind w:firstLine="708"/>
        <w:jc w:val="both"/>
        <w:rPr>
          <w:rFonts w:ascii="Times New Roman" w:hAnsi="Times New Roman" w:cs="Times New Roman"/>
          <w:noProof/>
          <w:color w:val="FF0000"/>
          <w:lang w:val="sr-Latn-CS"/>
        </w:rPr>
      </w:pPr>
    </w:p>
    <w:p w:rsidR="004E7181" w:rsidRPr="00B35D47" w:rsidRDefault="00B35D47" w:rsidP="00845A6F">
      <w:pPr>
        <w:autoSpaceDE w:val="0"/>
        <w:autoSpaceDN w:val="0"/>
        <w:adjustRightInd w:val="0"/>
        <w:spacing w:after="0" w:line="240" w:lineRule="auto"/>
        <w:ind w:firstLine="708"/>
        <w:jc w:val="both"/>
        <w:rPr>
          <w:rFonts w:ascii="Times New Roman" w:hAnsi="Times New Roman" w:cs="Times New Roman"/>
          <w:noProof/>
          <w:color w:val="FF0000"/>
          <w:lang w:val="sr-Latn-CS"/>
        </w:rPr>
      </w:pPr>
      <w:r>
        <w:rPr>
          <w:rFonts w:ascii="Times New Roman" w:hAnsi="Times New Roman" w:cs="Times New Roman"/>
          <w:noProof/>
          <w:lang w:val="sr-Latn-CS"/>
        </w:rPr>
        <w:t>Organizacije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ravnopravno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učestvuju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praćenja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izveštavanja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ocenjivanja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imenovanjem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predstavnika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problemom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Predstavnici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organizacija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biraju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Kancelarijom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roku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meseca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usvajanja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čemu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Kancelarija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obaveštava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Koordinatora</w:t>
      </w:r>
      <w:r w:rsidR="004E7181" w:rsidRPr="00B35D47">
        <w:rPr>
          <w:rFonts w:ascii="Times New Roman" w:hAnsi="Times New Roman" w:cs="Times New Roman"/>
          <w:noProof/>
          <w:lang w:val="sr-Latn-CS"/>
        </w:rPr>
        <w:t xml:space="preserve">. </w:t>
      </w:r>
    </w:p>
    <w:p w:rsidR="004E7181" w:rsidRPr="00B35D47" w:rsidRDefault="004E7181" w:rsidP="00845A6F">
      <w:pPr>
        <w:autoSpaceDE w:val="0"/>
        <w:autoSpaceDN w:val="0"/>
        <w:adjustRightInd w:val="0"/>
        <w:spacing w:after="0" w:line="240" w:lineRule="auto"/>
        <w:jc w:val="both"/>
        <w:rPr>
          <w:rFonts w:ascii="Times New Roman" w:hAnsi="Times New Roman" w:cs="Times New Roman"/>
          <w:noProof/>
          <w:u w:val="single"/>
          <w:lang w:val="sr-Latn-CS"/>
        </w:rPr>
      </w:pPr>
    </w:p>
    <w:p w:rsidR="004E7181" w:rsidRPr="00B35D47" w:rsidRDefault="00B35D47" w:rsidP="00845A6F">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Praćenjem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ocenjivanjem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ispunjenosti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ciljeva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procenjuje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efektivnost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efikasnost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relevantnost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sprovedenih</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Praćenjem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ocenjivanjem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takođe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detaljnije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analiziraju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problemi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prepreke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koje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nastale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procesu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sprovođenja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prepoznaju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ostvarena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poboljšanja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radu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kako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bi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stvorili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uslovi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za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predlaganje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nužnih</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izmena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dopuna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ispunjenosti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ciljeva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Radna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grupa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dostavlja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ministru</w:t>
      </w:r>
      <w:r w:rsidR="004E7181" w:rsidRPr="00B35D47">
        <w:rPr>
          <w:rFonts w:ascii="Times New Roman" w:hAnsi="Times New Roman" w:cs="Times New Roman"/>
          <w:noProof/>
          <w:color w:val="auto"/>
        </w:rPr>
        <w:t>.</w:t>
      </w:r>
    </w:p>
    <w:p w:rsidR="004E7181" w:rsidRPr="00B35D47" w:rsidRDefault="004E7181" w:rsidP="00845A6F">
      <w:pPr>
        <w:pStyle w:val="BodyTextFirstIndent2"/>
        <w:spacing w:after="200" w:line="240" w:lineRule="auto"/>
        <w:ind w:left="0" w:firstLine="708"/>
        <w:jc w:val="both"/>
        <w:rPr>
          <w:rFonts w:ascii="Times New Roman" w:hAnsi="Times New Roman" w:cs="Times New Roman"/>
          <w:noProof/>
          <w:color w:val="auto"/>
        </w:rPr>
      </w:pP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Osnov</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praćenje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ocenjivanje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Strategije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akcioni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planovi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njenu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implementaciju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Akcioni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planovi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izrađuju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prema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dinamici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ispunjenja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ciljeva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Akcionim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planovima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skladu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ciljevima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Strategije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definišu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aktivnosti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zadaci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odgovorna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institucija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partneri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pokazatelji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aktivnosti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rokovi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aktivnosti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resursi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rizici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elementi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akcionog</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plana</w:t>
      </w:r>
      <w:r w:rsidRPr="00B35D47">
        <w:rPr>
          <w:rFonts w:ascii="Times New Roman" w:hAnsi="Times New Roman" w:cs="Times New Roman"/>
          <w:noProof/>
          <w:color w:val="auto"/>
        </w:rPr>
        <w:t xml:space="preserve">). </w:t>
      </w:r>
    </w:p>
    <w:p w:rsidR="004E7181" w:rsidRPr="00B35D47" w:rsidRDefault="004E7181" w:rsidP="00845A6F">
      <w:pPr>
        <w:pStyle w:val="BodyTextFirstIndent2"/>
        <w:spacing w:after="200" w:line="240" w:lineRule="auto"/>
        <w:ind w:left="0" w:firstLine="708"/>
        <w:jc w:val="both"/>
        <w:rPr>
          <w:rFonts w:ascii="Times New Roman" w:hAnsi="Times New Roman" w:cs="Times New Roman"/>
          <w:noProof/>
          <w:color w:val="auto"/>
        </w:rPr>
      </w:pPr>
    </w:p>
    <w:p w:rsidR="004E7181" w:rsidRPr="00B35D47" w:rsidRDefault="00B35D47" w:rsidP="00845A6F">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Akcioni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plan</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2017-2018 </w:t>
      </w:r>
      <w:r>
        <w:rPr>
          <w:rFonts w:ascii="Times New Roman" w:hAnsi="Times New Roman" w:cs="Times New Roman"/>
          <w:noProof/>
          <w:color w:val="auto"/>
        </w:rPr>
        <w:t>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sastavni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deo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ovog</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dokumenta</w:t>
      </w:r>
      <w:r w:rsidR="004E7181" w:rsidRPr="00B35D47">
        <w:rPr>
          <w:rFonts w:ascii="Times New Roman" w:hAnsi="Times New Roman" w:cs="Times New Roman"/>
          <w:noProof/>
          <w:color w:val="auto"/>
        </w:rPr>
        <w:t xml:space="preserve">.  </w:t>
      </w:r>
    </w:p>
    <w:p w:rsidR="004E7181" w:rsidRPr="00B35D47" w:rsidRDefault="004E7181" w:rsidP="00845A6F">
      <w:pPr>
        <w:pStyle w:val="BodyTextFirstIndent2"/>
        <w:spacing w:after="200" w:line="240" w:lineRule="auto"/>
        <w:ind w:left="0" w:firstLine="708"/>
        <w:jc w:val="both"/>
        <w:rPr>
          <w:rFonts w:ascii="Times New Roman" w:hAnsi="Times New Roman" w:cs="Times New Roman"/>
          <w:noProof/>
          <w:color w:val="auto"/>
        </w:rPr>
      </w:pPr>
      <w:r w:rsidRPr="00B35D47">
        <w:rPr>
          <w:rFonts w:ascii="Times New Roman" w:hAnsi="Times New Roman" w:cs="Times New Roman"/>
          <w:b/>
          <w:bCs/>
          <w:noProof/>
          <w:color w:val="auto"/>
        </w:rPr>
        <w:t xml:space="preserve">10.2. </w:t>
      </w:r>
      <w:r w:rsidR="00B35D47">
        <w:rPr>
          <w:rFonts w:ascii="Times New Roman" w:hAnsi="Times New Roman" w:cs="Times New Roman"/>
          <w:b/>
          <w:bCs/>
          <w:noProof/>
          <w:color w:val="auto"/>
        </w:rPr>
        <w:t>PRAĆENJE</w:t>
      </w:r>
      <w:r w:rsidRPr="00B35D47">
        <w:rPr>
          <w:rFonts w:ascii="Times New Roman" w:hAnsi="Times New Roman" w:cs="Times New Roman"/>
          <w:b/>
          <w:bCs/>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sprovodi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redovnim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vremenskim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intervalima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mesečnom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nivou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skladu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zadacima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Radne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grupe</w:t>
      </w:r>
      <w:r w:rsidRPr="00B35D47">
        <w:rPr>
          <w:rFonts w:ascii="Times New Roman" w:hAnsi="Times New Roman" w:cs="Times New Roman"/>
          <w:noProof/>
          <w:color w:val="auto"/>
        </w:rPr>
        <w:t>.</w:t>
      </w:r>
    </w:p>
    <w:p w:rsidR="004E7181" w:rsidRPr="00B35D47" w:rsidRDefault="004E7181" w:rsidP="00845A6F">
      <w:pPr>
        <w:pStyle w:val="BodyTextFirstIndent2"/>
        <w:spacing w:after="200" w:line="240" w:lineRule="auto"/>
        <w:ind w:left="0" w:firstLine="708"/>
        <w:jc w:val="both"/>
        <w:rPr>
          <w:rFonts w:ascii="Times New Roman" w:hAnsi="Times New Roman" w:cs="Times New Roman"/>
          <w:noProof/>
          <w:color w:val="auto"/>
        </w:rPr>
      </w:pP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Članovi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Radne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grupe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prate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izvršenje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pojedinačnih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aktivnosti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koje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odgovorni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Mesečni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izveštaj</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postignutim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rezultatima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ili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ukazivanje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probleme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kojih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došlo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dostavljaju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Kordinatoru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petog</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radnog</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dana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narednog</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meseca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godišnji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izveštaj</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do</w:t>
      </w:r>
      <w:r w:rsidRPr="00B35D47">
        <w:rPr>
          <w:rFonts w:ascii="Times New Roman" w:hAnsi="Times New Roman" w:cs="Times New Roman"/>
          <w:noProof/>
          <w:color w:val="auto"/>
        </w:rPr>
        <w:t xml:space="preserve"> 15. </w:t>
      </w:r>
      <w:r w:rsidR="00B35D47">
        <w:rPr>
          <w:rFonts w:ascii="Times New Roman" w:hAnsi="Times New Roman" w:cs="Times New Roman"/>
          <w:noProof/>
          <w:color w:val="auto"/>
        </w:rPr>
        <w:t>februara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svake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godine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prethodnu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godinu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Koordinator</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objedinjava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izveštaje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tome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obaveštavava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ministra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unutrašnjih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poslova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mesečnom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nivou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Savet</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najmanje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svakih</w:t>
      </w:r>
      <w:r w:rsidRPr="00B35D47">
        <w:rPr>
          <w:rFonts w:ascii="Times New Roman" w:hAnsi="Times New Roman" w:cs="Times New Roman"/>
          <w:noProof/>
          <w:color w:val="auto"/>
        </w:rPr>
        <w:t xml:space="preserve"> 60 </w:t>
      </w:r>
      <w:r w:rsidR="00B35D47">
        <w:rPr>
          <w:rFonts w:ascii="Times New Roman" w:hAnsi="Times New Roman" w:cs="Times New Roman"/>
          <w:noProof/>
          <w:color w:val="auto"/>
        </w:rPr>
        <w:t>dana</w:t>
      </w:r>
      <w:r w:rsidRPr="00B35D47">
        <w:rPr>
          <w:rFonts w:ascii="Times New Roman" w:hAnsi="Times New Roman" w:cs="Times New Roman"/>
          <w:noProof/>
          <w:color w:val="auto"/>
        </w:rPr>
        <w:t>.</w:t>
      </w:r>
    </w:p>
    <w:p w:rsidR="004E7181" w:rsidRPr="00B35D47" w:rsidRDefault="00B35D47" w:rsidP="00845A6F">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Radi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uspostavljanja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jedinstvenog</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formalnog</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sistema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izveštavanja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Koordinator</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saradnji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nadležnom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organizacionom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jedinicom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Ministarstva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unutrašnjih</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poslova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standardizuje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procedure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izveštavanja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formate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ovih</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skladu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dobrom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praksom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Evropske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unije</w:t>
      </w:r>
      <w:r w:rsidR="004E7181" w:rsidRPr="00B35D47">
        <w:rPr>
          <w:rFonts w:ascii="Times New Roman" w:hAnsi="Times New Roman" w:cs="Times New Roman"/>
          <w:noProof/>
          <w:color w:val="auto"/>
        </w:rPr>
        <w:t xml:space="preserve">. </w:t>
      </w:r>
    </w:p>
    <w:p w:rsidR="004E7181" w:rsidRPr="00B35D47" w:rsidRDefault="004E7181" w:rsidP="00845A6F">
      <w:pPr>
        <w:pStyle w:val="BodyTextFirstIndent2"/>
        <w:spacing w:after="200" w:line="240" w:lineRule="auto"/>
        <w:ind w:left="0" w:firstLine="708"/>
        <w:jc w:val="both"/>
        <w:rPr>
          <w:rFonts w:ascii="Times New Roman" w:hAnsi="Times New Roman" w:cs="Times New Roman"/>
          <w:noProof/>
          <w:color w:val="auto"/>
        </w:rPr>
      </w:pPr>
      <w:r w:rsidRPr="00B35D47">
        <w:rPr>
          <w:rFonts w:ascii="Times New Roman" w:hAnsi="Times New Roman" w:cs="Times New Roman"/>
          <w:b/>
          <w:bCs/>
          <w:noProof/>
          <w:color w:val="auto"/>
        </w:rPr>
        <w:t xml:space="preserve">10.3. </w:t>
      </w:r>
      <w:r w:rsidR="00B35D47">
        <w:rPr>
          <w:rFonts w:ascii="Times New Roman" w:hAnsi="Times New Roman" w:cs="Times New Roman"/>
          <w:b/>
          <w:bCs/>
          <w:noProof/>
          <w:color w:val="auto"/>
        </w:rPr>
        <w:t>OCENJIVANJEM</w:t>
      </w:r>
      <w:r w:rsidRPr="00B35D47">
        <w:rPr>
          <w:rFonts w:ascii="Times New Roman" w:hAnsi="Times New Roman" w:cs="Times New Roman"/>
          <w:b/>
          <w:bCs/>
          <w:noProof/>
          <w:color w:val="auto"/>
        </w:rPr>
        <w:t xml:space="preserve"> </w:t>
      </w:r>
      <w:r w:rsidR="00B35D47">
        <w:rPr>
          <w:rFonts w:ascii="Times New Roman" w:hAnsi="Times New Roman" w:cs="Times New Roman"/>
          <w:b/>
          <w:bCs/>
          <w:noProof/>
          <w:color w:val="auto"/>
        </w:rPr>
        <w:t>SE</w:t>
      </w:r>
      <w:r w:rsidRPr="00B35D47">
        <w:rPr>
          <w:rFonts w:ascii="Times New Roman" w:hAnsi="Times New Roman" w:cs="Times New Roman"/>
          <w:b/>
          <w:bCs/>
          <w:noProof/>
          <w:color w:val="auto"/>
        </w:rPr>
        <w:t xml:space="preserve">  </w:t>
      </w:r>
      <w:r w:rsidR="00B35D47">
        <w:rPr>
          <w:rFonts w:ascii="Times New Roman" w:hAnsi="Times New Roman" w:cs="Times New Roman"/>
          <w:noProof/>
          <w:color w:val="auto"/>
        </w:rPr>
        <w:t>utvrđuje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napredak</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sprovođenju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Strategije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predlažu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korektivne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mere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tokom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sprovođenja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predlažu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izmene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Ocenjivanje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sprovodi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redovno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jednom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godišnje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korišćenjem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raznih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izvora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podataka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uključujući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godišnji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izveštaj</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kao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osnovni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izvor</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podataka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osnovu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definisanih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pokazatelja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Interne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informacije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sistematski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upoređuju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eksternim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izvorima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informacija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poput</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intervjua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istraživanja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javnog</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mnjenja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drugih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izvora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U</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zavisnosti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od</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vrste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pokazatelja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procenjuje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realizacija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efekti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planiranih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realizovanih</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aktivnosti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kao</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institucionalne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zakonodavne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promene</w:t>
      </w:r>
      <w:r w:rsidRPr="00B35D47">
        <w:rPr>
          <w:rFonts w:ascii="Times New Roman" w:hAnsi="Times New Roman" w:cs="Times New Roman"/>
          <w:noProof/>
          <w:color w:val="auto"/>
        </w:rPr>
        <w:t>.</w:t>
      </w:r>
    </w:p>
    <w:p w:rsidR="004E7181" w:rsidRPr="00B35D47" w:rsidRDefault="00B35D47" w:rsidP="00845A6F">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Pregled</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predstavlja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prema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stepenu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realizacije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aktivnosti</w:t>
      </w:r>
      <w:r w:rsidR="004E7181" w:rsidRPr="00B35D47">
        <w:rPr>
          <w:rFonts w:ascii="Times New Roman" w:hAnsi="Times New Roman" w:cs="Times New Roman"/>
          <w:noProof/>
          <w:color w:val="auto"/>
        </w:rPr>
        <w:t xml:space="preserve">: </w:t>
      </w:r>
    </w:p>
    <w:p w:rsidR="004E7181" w:rsidRPr="00B35D47" w:rsidRDefault="00B35D47" w:rsidP="00845A6F">
      <w:pPr>
        <w:pStyle w:val="BodyTextFirstIndent2"/>
        <w:numPr>
          <w:ilvl w:val="0"/>
          <w:numId w:val="2"/>
        </w:numPr>
        <w:spacing w:after="200" w:line="240" w:lineRule="auto"/>
        <w:jc w:val="both"/>
        <w:rPr>
          <w:rFonts w:ascii="Times New Roman" w:hAnsi="Times New Roman" w:cs="Times New Roman"/>
          <w:noProof/>
          <w:color w:val="auto"/>
        </w:rPr>
      </w:pPr>
      <w:r>
        <w:rPr>
          <w:rFonts w:ascii="Times New Roman" w:hAnsi="Times New Roman" w:cs="Times New Roman"/>
          <w:noProof/>
          <w:color w:val="auto"/>
        </w:rPr>
        <w:t>sprovedena</w:t>
      </w:r>
      <w:r w:rsidR="004E7181" w:rsidRPr="00B35D47">
        <w:rPr>
          <w:rFonts w:ascii="Times New Roman" w:hAnsi="Times New Roman" w:cs="Times New Roman"/>
          <w:noProof/>
          <w:color w:val="auto"/>
        </w:rPr>
        <w:t xml:space="preserve"> – </w:t>
      </w:r>
      <w:r>
        <w:rPr>
          <w:rFonts w:ascii="Times New Roman" w:hAnsi="Times New Roman" w:cs="Times New Roman"/>
          <w:noProof/>
          <w:color w:val="auto"/>
        </w:rPr>
        <w:t>ocena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znači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realizovana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skladu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očekivanjima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nisu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potrebne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dodatne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mere</w:t>
      </w:r>
      <w:r w:rsidR="004E7181" w:rsidRPr="00B35D47">
        <w:rPr>
          <w:rFonts w:ascii="Times New Roman" w:hAnsi="Times New Roman" w:cs="Times New Roman"/>
          <w:noProof/>
          <w:color w:val="auto"/>
        </w:rPr>
        <w:t>;</w:t>
      </w:r>
    </w:p>
    <w:p w:rsidR="004E7181" w:rsidRPr="00B35D47" w:rsidRDefault="00B35D47" w:rsidP="00845A6F">
      <w:pPr>
        <w:pStyle w:val="BodyTextFirstIndent2"/>
        <w:numPr>
          <w:ilvl w:val="0"/>
          <w:numId w:val="2"/>
        </w:numPr>
        <w:spacing w:after="200" w:line="240" w:lineRule="auto"/>
        <w:jc w:val="both"/>
        <w:rPr>
          <w:rFonts w:ascii="Times New Roman" w:hAnsi="Times New Roman" w:cs="Times New Roman"/>
          <w:noProof/>
          <w:color w:val="auto"/>
        </w:rPr>
      </w:pPr>
      <w:r>
        <w:rPr>
          <w:rFonts w:ascii="Times New Roman" w:hAnsi="Times New Roman" w:cs="Times New Roman"/>
          <w:noProof/>
          <w:color w:val="auto"/>
        </w:rPr>
        <w:t>delimično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sprovedena</w:t>
      </w:r>
      <w:r w:rsidR="004E7181" w:rsidRPr="00B35D47">
        <w:rPr>
          <w:rFonts w:ascii="Times New Roman" w:hAnsi="Times New Roman" w:cs="Times New Roman"/>
          <w:noProof/>
          <w:color w:val="auto"/>
        </w:rPr>
        <w:t xml:space="preserve"> – </w:t>
      </w:r>
      <w:r>
        <w:rPr>
          <w:rFonts w:ascii="Times New Roman" w:hAnsi="Times New Roman" w:cs="Times New Roman"/>
          <w:noProof/>
          <w:color w:val="auto"/>
        </w:rPr>
        <w:t>ocena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znači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realizovana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ali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potrebne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dodatne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mere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bi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kvalitet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učinka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unapredio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planiranog</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nivoa</w:t>
      </w:r>
      <w:r w:rsidR="004E7181" w:rsidRPr="00B35D47">
        <w:rPr>
          <w:rFonts w:ascii="Times New Roman" w:hAnsi="Times New Roman" w:cs="Times New Roman"/>
          <w:noProof/>
          <w:color w:val="auto"/>
        </w:rPr>
        <w:t>;</w:t>
      </w:r>
    </w:p>
    <w:p w:rsidR="004E7181" w:rsidRPr="00B35D47" w:rsidRDefault="00B35D47" w:rsidP="00845A6F">
      <w:pPr>
        <w:pStyle w:val="BodyTextFirstIndent2"/>
        <w:numPr>
          <w:ilvl w:val="0"/>
          <w:numId w:val="2"/>
        </w:numPr>
        <w:spacing w:after="200" w:line="240" w:lineRule="auto"/>
        <w:jc w:val="both"/>
        <w:rPr>
          <w:rFonts w:ascii="Times New Roman" w:hAnsi="Times New Roman" w:cs="Times New Roman"/>
          <w:noProof/>
          <w:color w:val="auto"/>
        </w:rPr>
      </w:pPr>
      <w:r>
        <w:rPr>
          <w:rFonts w:ascii="Times New Roman" w:hAnsi="Times New Roman" w:cs="Times New Roman"/>
          <w:noProof/>
          <w:color w:val="auto"/>
        </w:rPr>
        <w:t>nije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sprovedena</w:t>
      </w:r>
      <w:r w:rsidR="004E7181" w:rsidRPr="00B35D47">
        <w:rPr>
          <w:rFonts w:ascii="Times New Roman" w:hAnsi="Times New Roman" w:cs="Times New Roman"/>
          <w:noProof/>
          <w:color w:val="auto"/>
        </w:rPr>
        <w:t xml:space="preserve"> – </w:t>
      </w:r>
      <w:r>
        <w:rPr>
          <w:rFonts w:ascii="Times New Roman" w:hAnsi="Times New Roman" w:cs="Times New Roman"/>
          <w:noProof/>
          <w:color w:val="auto"/>
        </w:rPr>
        <w:t>ocena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znači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realizovana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potrebne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mere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bi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planirana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realizovala</w:t>
      </w:r>
      <w:r w:rsidR="004E7181" w:rsidRPr="00B35D47">
        <w:rPr>
          <w:rFonts w:ascii="Times New Roman" w:hAnsi="Times New Roman" w:cs="Times New Roman"/>
          <w:noProof/>
          <w:color w:val="auto"/>
        </w:rPr>
        <w:t>.</w:t>
      </w:r>
    </w:p>
    <w:p w:rsidR="004E7181" w:rsidRPr="00B35D47" w:rsidRDefault="00B35D47" w:rsidP="00845A6F">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osnovu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dostavljenog</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godišnjeg</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Koordinator</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saradnji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članovima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Radne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grupe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ocenjuje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stepen</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sprovođenja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čemu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izveštava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Savet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Ukoliko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bude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potrebno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Koordinator</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predlaže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Savetu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savet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Vladi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revidiranje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cilju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unapređenja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njene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efektivnosti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održivosti</w:t>
      </w:r>
      <w:r w:rsidR="004E7181" w:rsidRPr="00B35D47">
        <w:rPr>
          <w:rFonts w:ascii="Times New Roman" w:hAnsi="Times New Roman" w:cs="Times New Roman"/>
          <w:noProof/>
          <w:color w:val="auto"/>
        </w:rPr>
        <w:t>.</w:t>
      </w:r>
    </w:p>
    <w:p w:rsidR="004E7181" w:rsidRPr="00B35D47" w:rsidRDefault="00B35D47" w:rsidP="00845A6F">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Po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isteku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perioda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predviđenog</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za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sprovođenje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ocena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sadrži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preporuke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zaključke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naučene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lekcije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prikazuje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najbolju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praksu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pitanju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sprovođenja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p>
    <w:p w:rsidR="004E7181" w:rsidRPr="00B35D47" w:rsidRDefault="004E7181" w:rsidP="00845A6F">
      <w:pPr>
        <w:pStyle w:val="BodyTextFirstIndent2"/>
        <w:spacing w:after="200" w:line="240" w:lineRule="auto"/>
        <w:ind w:left="0" w:firstLine="708"/>
        <w:jc w:val="both"/>
        <w:rPr>
          <w:rFonts w:ascii="Times New Roman" w:hAnsi="Times New Roman" w:cs="Times New Roman"/>
          <w:noProof/>
          <w:color w:val="FF0000"/>
        </w:rPr>
      </w:pPr>
      <w:r w:rsidRPr="00B35D47">
        <w:rPr>
          <w:rFonts w:ascii="Times New Roman" w:hAnsi="Times New Roman" w:cs="Times New Roman"/>
          <w:b/>
          <w:bCs/>
          <w:noProof/>
          <w:color w:val="auto"/>
        </w:rPr>
        <w:t xml:space="preserve">10.4. </w:t>
      </w:r>
      <w:r w:rsidR="00B35D47">
        <w:rPr>
          <w:rFonts w:ascii="Times New Roman" w:hAnsi="Times New Roman" w:cs="Times New Roman"/>
          <w:b/>
          <w:bCs/>
          <w:noProof/>
          <w:color w:val="auto"/>
        </w:rPr>
        <w:t>IZVEŠTAVANJE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se</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sprovodi</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na</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godišnjem</w:t>
      </w:r>
      <w:r w:rsidRPr="00B35D47">
        <w:rPr>
          <w:rFonts w:ascii="Times New Roman" w:hAnsi="Times New Roman" w:cs="Times New Roman"/>
          <w:noProof/>
          <w:color w:val="auto"/>
        </w:rPr>
        <w:t xml:space="preserve"> </w:t>
      </w:r>
      <w:r w:rsidR="00B35D47">
        <w:rPr>
          <w:rFonts w:ascii="Times New Roman" w:hAnsi="Times New Roman" w:cs="Times New Roman"/>
          <w:noProof/>
          <w:color w:val="auto"/>
        </w:rPr>
        <w:t>nivou</w:t>
      </w:r>
    </w:p>
    <w:p w:rsidR="004E7181" w:rsidRPr="00B35D47" w:rsidRDefault="00B35D47" w:rsidP="00845A6F">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Koordinator</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izrađuje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objavljuje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sprovođenju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stepenu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sprovođenja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ciljeva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aktivnosti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problemima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izazovima</w:t>
      </w:r>
      <w:r w:rsidR="004E7181" w:rsidRPr="00B35D47">
        <w:rPr>
          <w:rFonts w:ascii="Times New Roman" w:hAnsi="Times New Roman" w:cs="Times New Roman"/>
          <w:noProof/>
          <w:color w:val="auto"/>
        </w:rPr>
        <w:t xml:space="preserve">. </w:t>
      </w:r>
    </w:p>
    <w:p w:rsidR="004E7181" w:rsidRPr="00B35D47" w:rsidRDefault="00B35D47" w:rsidP="00344D6A">
      <w:pPr>
        <w:pStyle w:val="BodyTextFirstIndent2"/>
        <w:spacing w:after="200" w:line="240" w:lineRule="auto"/>
        <w:ind w:left="0" w:firstLine="708"/>
        <w:jc w:val="both"/>
        <w:rPr>
          <w:rFonts w:ascii="Times New Roman" w:hAnsi="Times New Roman" w:cs="Times New Roman"/>
          <w:noProof/>
          <w:color w:val="auto"/>
        </w:rPr>
      </w:pPr>
      <w:r>
        <w:rPr>
          <w:rFonts w:ascii="Times New Roman" w:hAnsi="Times New Roman" w:cs="Times New Roman"/>
          <w:noProof/>
          <w:color w:val="auto"/>
        </w:rPr>
        <w:t>Izveštaj</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toku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sprovođenja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Strategije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je</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sastavni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deo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Izveštaja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o</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radu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Koordinatora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koji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Savet</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dostavlja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Vladi</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skladu</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sa</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Poslovnikom</w:t>
      </w:r>
      <w:r w:rsidR="004E7181" w:rsidRPr="00B35D47">
        <w:rPr>
          <w:rFonts w:ascii="Times New Roman" w:hAnsi="Times New Roman" w:cs="Times New Roman"/>
          <w:noProof/>
          <w:color w:val="auto"/>
        </w:rPr>
        <w:t xml:space="preserve"> </w:t>
      </w:r>
      <w:r>
        <w:rPr>
          <w:rFonts w:ascii="Times New Roman" w:hAnsi="Times New Roman" w:cs="Times New Roman"/>
          <w:noProof/>
          <w:color w:val="auto"/>
        </w:rPr>
        <w:t>Vlade</w:t>
      </w:r>
      <w:r w:rsidR="004E7181" w:rsidRPr="00B35D47">
        <w:rPr>
          <w:rFonts w:ascii="Times New Roman" w:hAnsi="Times New Roman" w:cs="Times New Roman"/>
          <w:noProof/>
          <w:color w:val="auto"/>
        </w:rPr>
        <w:t xml:space="preserve">.  </w:t>
      </w:r>
    </w:p>
    <w:p w:rsidR="004E7181" w:rsidRPr="00B35D47" w:rsidRDefault="004E7181" w:rsidP="00845A6F">
      <w:pPr>
        <w:autoSpaceDE w:val="0"/>
        <w:autoSpaceDN w:val="0"/>
        <w:adjustRightInd w:val="0"/>
        <w:spacing w:after="0" w:line="240" w:lineRule="auto"/>
        <w:ind w:right="-4812"/>
        <w:jc w:val="both"/>
        <w:rPr>
          <w:rFonts w:ascii="Times New Roman" w:hAnsi="Times New Roman" w:cs="Times New Roman"/>
          <w:b/>
          <w:bCs/>
          <w:noProof/>
          <w:lang w:val="sr-Latn-CS"/>
        </w:rPr>
      </w:pPr>
      <w:r w:rsidRPr="00B35D47">
        <w:rPr>
          <w:rFonts w:ascii="Times New Roman" w:hAnsi="Times New Roman" w:cs="Times New Roman"/>
          <w:b/>
          <w:bCs/>
          <w:noProof/>
          <w:lang w:val="sr-Latn-CS"/>
        </w:rPr>
        <w:tab/>
      </w:r>
    </w:p>
    <w:p w:rsidR="004E7181" w:rsidRPr="00B35D47" w:rsidRDefault="004E7181" w:rsidP="00845A6F">
      <w:pPr>
        <w:autoSpaceDE w:val="0"/>
        <w:autoSpaceDN w:val="0"/>
        <w:adjustRightInd w:val="0"/>
        <w:spacing w:after="0" w:line="240" w:lineRule="auto"/>
        <w:ind w:right="-4812"/>
        <w:jc w:val="both"/>
        <w:rPr>
          <w:rFonts w:ascii="Times New Roman" w:hAnsi="Times New Roman" w:cs="Times New Roman"/>
          <w:b/>
          <w:bCs/>
          <w:noProof/>
          <w:lang w:val="sr-Latn-CS"/>
        </w:rPr>
      </w:pPr>
    </w:p>
    <w:p w:rsidR="004E7181" w:rsidRPr="00B35D47" w:rsidRDefault="004E7181" w:rsidP="00845A6F">
      <w:pPr>
        <w:autoSpaceDE w:val="0"/>
        <w:autoSpaceDN w:val="0"/>
        <w:adjustRightInd w:val="0"/>
        <w:spacing w:after="0" w:line="240" w:lineRule="auto"/>
        <w:ind w:right="-4812"/>
        <w:jc w:val="both"/>
        <w:rPr>
          <w:rFonts w:ascii="Times New Roman" w:hAnsi="Times New Roman" w:cs="Times New Roman"/>
          <w:b/>
          <w:bCs/>
          <w:noProof/>
          <w:lang w:val="sr-Latn-CS"/>
        </w:rPr>
      </w:pPr>
    </w:p>
    <w:p w:rsidR="004E7181" w:rsidRPr="00B35D47" w:rsidRDefault="004E7181" w:rsidP="004B6513">
      <w:pPr>
        <w:pStyle w:val="Heading1"/>
        <w:jc w:val="center"/>
        <w:rPr>
          <w:rFonts w:ascii="Times New Roman" w:hAnsi="Times New Roman" w:cs="Times New Roman"/>
          <w:noProof/>
          <w:sz w:val="24"/>
          <w:szCs w:val="24"/>
        </w:rPr>
      </w:pPr>
      <w:r w:rsidRPr="00B35D47">
        <w:rPr>
          <w:rFonts w:ascii="Times New Roman" w:hAnsi="Times New Roman" w:cs="Times New Roman"/>
          <w:noProof/>
          <w:sz w:val="24"/>
          <w:szCs w:val="24"/>
        </w:rPr>
        <w:lastRenderedPageBreak/>
        <w:t xml:space="preserve">11. </w:t>
      </w:r>
      <w:r w:rsidR="00B35D47">
        <w:rPr>
          <w:rFonts w:ascii="Times New Roman" w:hAnsi="Times New Roman" w:cs="Times New Roman"/>
          <w:noProof/>
          <w:sz w:val="24"/>
          <w:szCs w:val="24"/>
        </w:rPr>
        <w:t>FINANSIJSKI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EFEKTI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STRATEGIJE</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I</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AKCIONOG</w:t>
      </w:r>
      <w:r w:rsidRPr="00B35D47">
        <w:rPr>
          <w:rFonts w:ascii="Times New Roman" w:hAnsi="Times New Roman" w:cs="Times New Roman"/>
          <w:noProof/>
          <w:sz w:val="24"/>
          <w:szCs w:val="24"/>
        </w:rPr>
        <w:t xml:space="preserve"> </w:t>
      </w:r>
      <w:r w:rsidR="00B35D47">
        <w:rPr>
          <w:rFonts w:ascii="Times New Roman" w:hAnsi="Times New Roman" w:cs="Times New Roman"/>
          <w:noProof/>
          <w:sz w:val="24"/>
          <w:szCs w:val="24"/>
        </w:rPr>
        <w:t>PLANA</w:t>
      </w:r>
    </w:p>
    <w:p w:rsidR="004E7181" w:rsidRPr="00B35D47" w:rsidRDefault="00B35D47" w:rsidP="004B6513">
      <w:pPr>
        <w:rPr>
          <w:rFonts w:ascii="Times New Roman" w:hAnsi="Times New Roman" w:cs="Times New Roman"/>
          <w:b/>
          <w:noProof/>
          <w:lang w:val="sr-Latn-CS"/>
        </w:rPr>
      </w:pPr>
      <w:r>
        <w:rPr>
          <w:rFonts w:ascii="Times New Roman" w:hAnsi="Times New Roman" w:cs="Times New Roman"/>
          <w:b/>
          <w:noProof/>
          <w:lang w:val="sr-Latn-CS"/>
        </w:rPr>
        <w:t>Deo</w:t>
      </w:r>
      <w:r w:rsidR="004E7181" w:rsidRPr="00B35D47">
        <w:rPr>
          <w:rFonts w:ascii="Times New Roman" w:hAnsi="Times New Roman" w:cs="Times New Roman"/>
          <w:b/>
          <w:noProof/>
          <w:lang w:val="sr-Latn-CS"/>
        </w:rPr>
        <w:t xml:space="preserve"> 1 – </w:t>
      </w:r>
      <w:r>
        <w:rPr>
          <w:rFonts w:ascii="Times New Roman" w:hAnsi="Times New Roman" w:cs="Times New Roman"/>
          <w:b/>
          <w:noProof/>
          <w:lang w:val="sr-Latn-CS"/>
        </w:rPr>
        <w:t>Strategija</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w:t>
      </w:r>
      <w:r w:rsidR="004E7181" w:rsidRPr="00B35D47">
        <w:rPr>
          <w:rFonts w:ascii="Times New Roman" w:hAnsi="Times New Roman" w:cs="Times New Roman"/>
          <w:noProof/>
          <w:lang w:val="sr-Latn-CS"/>
        </w:rPr>
        <w:t xml:space="preserve"> 2017-2022 </w:t>
      </w:r>
      <w:r>
        <w:rPr>
          <w:rFonts w:ascii="Times New Roman" w:hAnsi="Times New Roman" w:cs="Times New Roman"/>
          <w:noProof/>
          <w:lang w:val="sr-Latn-CS"/>
        </w:rPr>
        <w:t>finansiraće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sledećih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izvora</w:t>
      </w:r>
      <w:r w:rsidR="004E7181" w:rsidRPr="00B35D47">
        <w:rPr>
          <w:rFonts w:ascii="Times New Roman" w:hAnsi="Times New Roman" w:cs="Times New Roman"/>
          <w:noProof/>
          <w:lang w:val="sr-Latn-CS"/>
        </w:rPr>
        <w:t>:</w:t>
      </w:r>
    </w:p>
    <w:p w:rsidR="004E7181" w:rsidRPr="00B35D47" w:rsidRDefault="00B35D47" w:rsidP="004B6513">
      <w:pPr>
        <w:numPr>
          <w:ilvl w:val="0"/>
          <w:numId w:val="5"/>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t>Budžet</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Republike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Srbije</w:t>
      </w:r>
    </w:p>
    <w:p w:rsidR="004E7181" w:rsidRPr="00B35D47" w:rsidRDefault="00B35D47" w:rsidP="004B6513">
      <w:pPr>
        <w:numPr>
          <w:ilvl w:val="0"/>
          <w:numId w:val="5"/>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t>Instrumenti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pretpristupne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pomoći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Kancelarije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za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tehničku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pomoć</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razmenu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informacija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iz</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Brisela</w:t>
      </w:r>
      <w:r w:rsidR="004E7181" w:rsidRPr="00B35D47">
        <w:rPr>
          <w:rFonts w:ascii="Times New Roman" w:hAnsi="Times New Roman" w:cs="Times New Roman"/>
          <w:b/>
          <w:noProof/>
          <w:lang w:val="sr-Latn-CS"/>
        </w:rPr>
        <w:t xml:space="preserve"> – </w:t>
      </w:r>
      <w:r>
        <w:rPr>
          <w:rFonts w:ascii="Times New Roman" w:hAnsi="Times New Roman" w:cs="Times New Roman"/>
          <w:b/>
          <w:noProof/>
          <w:lang w:val="sr-Latn-CS"/>
        </w:rPr>
        <w:t>TAIEKS</w:t>
      </w:r>
    </w:p>
    <w:p w:rsidR="004E7181" w:rsidRPr="00B35D47" w:rsidRDefault="00B35D47" w:rsidP="004B6513">
      <w:pPr>
        <w:numPr>
          <w:ilvl w:val="0"/>
          <w:numId w:val="5"/>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t>Podrška</w:t>
      </w:r>
      <w:r w:rsidR="004E7181" w:rsidRPr="00B35D47">
        <w:rPr>
          <w:rFonts w:ascii="Times New Roman" w:hAnsi="Times New Roman" w:cs="Times New Roman"/>
          <w:b/>
          <w:noProof/>
          <w:lang w:val="sr-Latn-CS"/>
        </w:rPr>
        <w:t xml:space="preserve"> OEBS, IOM, UNODC, ICMPD</w:t>
      </w:r>
    </w:p>
    <w:p w:rsidR="004E7181" w:rsidRPr="00B35D47" w:rsidRDefault="00B35D47" w:rsidP="004B6513">
      <w:pPr>
        <w:numPr>
          <w:ilvl w:val="0"/>
          <w:numId w:val="5"/>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t>Projekat</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Ministarstva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rada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Sjedinjenih</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Američkih</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Država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Angažovanje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podrška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nacionalnom</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nivou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za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smanjenje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pojave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dečijeg</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rada</w:t>
      </w:r>
      <w:r w:rsidR="004E7181" w:rsidRPr="00B35D47">
        <w:rPr>
          <w:rFonts w:ascii="Times New Roman" w:hAnsi="Times New Roman" w:cs="Times New Roman"/>
          <w:b/>
          <w:noProof/>
          <w:lang w:val="sr-Latn-CS"/>
        </w:rPr>
        <w:t>“</w:t>
      </w:r>
    </w:p>
    <w:p w:rsidR="004E7181" w:rsidRPr="00B35D47" w:rsidRDefault="004E7181" w:rsidP="004B6513">
      <w:pPr>
        <w:jc w:val="both"/>
        <w:rPr>
          <w:rFonts w:ascii="Times New Roman" w:hAnsi="Times New Roman" w:cs="Times New Roman"/>
          <w:noProof/>
          <w:lang w:val="sr-Latn-CS"/>
        </w:rPr>
      </w:pP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Prema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trenutno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raspoloživim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parametrima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sačinjena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troškova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w:t>
      </w:r>
      <w:r w:rsidR="004E7181" w:rsidRPr="00B35D47">
        <w:rPr>
          <w:rFonts w:ascii="Times New Roman" w:hAnsi="Times New Roman" w:cs="Times New Roman"/>
          <w:noProof/>
          <w:lang w:val="sr-Latn-CS"/>
        </w:rPr>
        <w:t xml:space="preserve"> 2017-2019, </w:t>
      </w:r>
      <w:r>
        <w:rPr>
          <w:rFonts w:ascii="Times New Roman" w:hAnsi="Times New Roman" w:cs="Times New Roman"/>
          <w:noProof/>
          <w:lang w:val="sr-Latn-CS"/>
        </w:rPr>
        <w:t>ali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konačna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obzirom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revizija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dokumenata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neophodnim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neophodnim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sredstvima</w:t>
      </w:r>
      <w:r w:rsidR="004E7181" w:rsidRPr="00B35D47">
        <w:rPr>
          <w:rFonts w:ascii="Times New Roman" w:hAnsi="Times New Roman" w:cs="Times New Roman"/>
          <w:noProof/>
          <w:lang w:val="sr-Latn-CS"/>
        </w:rPr>
        <w:t xml:space="preserve">. </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navedenim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prikazani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troškovi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trenutku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poznati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budžetu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99/16).</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Sredstva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tekuću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budžetu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razdelima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uprave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nosioca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učesnika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dospevaju</w:t>
      </w:r>
      <w:r w:rsidR="004E7181" w:rsidRPr="00B35D47">
        <w:rPr>
          <w:rFonts w:ascii="Times New Roman" w:hAnsi="Times New Roman" w:cs="Times New Roman"/>
          <w:noProof/>
          <w:lang w:val="sr-Latn-CS"/>
        </w:rPr>
        <w:t xml:space="preserve"> 2018.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2019.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limitima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naredne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godine</w:t>
      </w:r>
      <w:r w:rsidR="004E7181" w:rsidRPr="00B35D47">
        <w:rPr>
          <w:rFonts w:ascii="Times New Roman" w:hAnsi="Times New Roman" w:cs="Times New Roman"/>
          <w:noProof/>
          <w:lang w:val="sr-Latn-CS"/>
        </w:rPr>
        <w:t>.</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trenutku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moguće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proceniti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iznos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njihovu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 </w:t>
      </w:r>
      <w:r>
        <w:rPr>
          <w:rFonts w:ascii="Times New Roman" w:hAnsi="Times New Roman" w:cs="Times New Roman"/>
          <w:noProof/>
          <w:lang w:val="sr-Latn-CS"/>
        </w:rPr>
        <w:t>ukoliko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navedenih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tekuću</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preraspodelom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budžetu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554.000,00 </w:t>
            </w:r>
            <w:r w:rsidR="00B35D47">
              <w:rPr>
                <w:rFonts w:ascii="Times New Roman" w:hAnsi="Times New Roman" w:cs="Times New Roman"/>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558.000,00 </w:t>
            </w:r>
            <w:r w:rsidR="00B35D47">
              <w:rPr>
                <w:rFonts w:ascii="Times New Roman" w:hAnsi="Times New Roman" w:cs="Times New Roman"/>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2019</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558.000,00 </w:t>
            </w:r>
            <w:r w:rsidR="00B35D47">
              <w:rPr>
                <w:rFonts w:ascii="Times New Roman" w:hAnsi="Times New Roman" w:cs="Times New Roman"/>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pravde</w:t>
      </w:r>
      <w:r w:rsidR="004E7181" w:rsidRPr="00B35D47">
        <w:rPr>
          <w:rFonts w:ascii="Times New Roman" w:hAnsi="Times New Roman" w:cs="Times New Roman"/>
          <w:noProof/>
          <w:lang w:val="sr-Latn-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124.400,00 </w:t>
            </w:r>
            <w:r w:rsidR="00B35D47">
              <w:rPr>
                <w:rFonts w:ascii="Times New Roman" w:hAnsi="Times New Roman" w:cs="Times New Roman"/>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186.600,00 </w:t>
            </w:r>
            <w:r w:rsidR="00B35D47">
              <w:rPr>
                <w:rFonts w:ascii="Times New Roman" w:hAnsi="Times New Roman" w:cs="Times New Roman"/>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2019</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186.600,00 </w:t>
            </w:r>
            <w:r w:rsidR="00B35D47">
              <w:rPr>
                <w:rFonts w:ascii="Times New Roman" w:hAnsi="Times New Roman" w:cs="Times New Roman"/>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4E7181" w:rsidP="004B6513">
      <w:pPr>
        <w:rPr>
          <w:rFonts w:ascii="Times New Roman" w:hAnsi="Times New Roman" w:cs="Times New Roman"/>
          <w:noProof/>
          <w:lang w:val="sr-Latn-CS"/>
        </w:rPr>
      </w:pPr>
    </w:p>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zdravlja</w:t>
      </w:r>
      <w:r w:rsidR="004E7181" w:rsidRPr="00B35D47">
        <w:rPr>
          <w:rFonts w:ascii="Times New Roman" w:hAnsi="Times New Roman" w:cs="Times New Roman"/>
          <w:noProof/>
          <w:lang w:val="sr-Latn-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lastRenderedPageBreak/>
              <w:t>2017</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211.480,00</w:t>
            </w:r>
            <w:r w:rsidR="00B35D47">
              <w:rPr>
                <w:rFonts w:ascii="Times New Roman" w:hAnsi="Times New Roman" w:cs="Times New Roman"/>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211.480,00</w:t>
            </w:r>
            <w:r w:rsidR="00B35D47">
              <w:rPr>
                <w:rFonts w:ascii="Times New Roman" w:hAnsi="Times New Roman" w:cs="Times New Roman"/>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2019</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211.480,00</w:t>
            </w:r>
            <w:r w:rsidR="00B35D47">
              <w:rPr>
                <w:rFonts w:ascii="Times New Roman" w:hAnsi="Times New Roman" w:cs="Times New Roman"/>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kulture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informisanja</w:t>
      </w:r>
      <w:r w:rsidR="004E7181" w:rsidRPr="00B35D47">
        <w:rPr>
          <w:rFonts w:ascii="Times New Roman" w:hAnsi="Times New Roman" w:cs="Times New Roman"/>
          <w:noProof/>
          <w:lang w:val="sr-Latn-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1.234.000,00</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1.234.000,00</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2019</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1.234.000,00</w:t>
            </w:r>
            <w:r w:rsidR="00B35D47">
              <w:rPr>
                <w:rFonts w:ascii="Times New Roman" w:hAnsi="Times New Roman" w:cs="Times New Roman"/>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Republičko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javno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tužilaštvo</w:t>
      </w:r>
      <w:r w:rsidR="004E7181" w:rsidRPr="00B35D47">
        <w:rPr>
          <w:rFonts w:ascii="Times New Roman" w:hAnsi="Times New Roman" w:cs="Times New Roman"/>
          <w:noProof/>
          <w:lang w:val="sr-Latn-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0,00</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149.000,00</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2019</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149.280,00</w:t>
            </w:r>
            <w:r w:rsidR="00B35D47">
              <w:rPr>
                <w:rFonts w:ascii="Times New Roman" w:hAnsi="Times New Roman" w:cs="Times New Roman"/>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Pravosudna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akademija</w:t>
      </w:r>
      <w:r w:rsidR="004E7181" w:rsidRPr="00B35D47">
        <w:rPr>
          <w:rFonts w:ascii="Times New Roman" w:hAnsi="Times New Roman" w:cs="Times New Roman"/>
          <w:noProof/>
          <w:lang w:val="sr-Latn-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0,00</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397.000,00 </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2019</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397.000,00 </w:t>
            </w:r>
            <w:r w:rsidR="00B35D47">
              <w:rPr>
                <w:rFonts w:ascii="Times New Roman" w:hAnsi="Times New Roman" w:cs="Times New Roman"/>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zapošljavanje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boračka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pitanja</w:t>
      </w:r>
      <w:r w:rsidR="004E7181" w:rsidRPr="00B35D47">
        <w:rPr>
          <w:rFonts w:ascii="Times New Roman" w:hAnsi="Times New Roman" w:cs="Times New Roman"/>
          <w:noProof/>
          <w:lang w:val="sr-Latn-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1.094.240,00 </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2.068.160,00 </w:t>
            </w:r>
            <w:r w:rsidR="00B35D47">
              <w:rPr>
                <w:rFonts w:ascii="Times New Roman" w:hAnsi="Times New Roman" w:cs="Times New Roman"/>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2019</w:t>
            </w:r>
          </w:p>
        </w:tc>
        <w:tc>
          <w:tcPr>
            <w:tcW w:w="4788" w:type="dxa"/>
          </w:tcPr>
          <w:p w:rsidR="004E7181" w:rsidRPr="00B35D47" w:rsidRDefault="004E7181" w:rsidP="009469A7">
            <w:pPr>
              <w:pStyle w:val="NoSpacing"/>
              <w:jc w:val="center"/>
              <w:rPr>
                <w:rFonts w:ascii="Times New Roman" w:hAnsi="Times New Roman" w:cs="Times New Roman"/>
                <w:noProof/>
                <w:lang w:val="sr-Latn-CS"/>
              </w:rPr>
            </w:pPr>
            <w:r w:rsidRPr="00B35D47">
              <w:rPr>
                <w:rFonts w:ascii="Times New Roman" w:hAnsi="Times New Roman" w:cs="Times New Roman"/>
                <w:noProof/>
                <w:lang w:val="sr-Latn-CS"/>
              </w:rPr>
              <w:t xml:space="preserve">0.00 </w:t>
            </w:r>
            <w:r w:rsidR="00B35D47">
              <w:rPr>
                <w:rFonts w:ascii="Times New Roman" w:hAnsi="Times New Roman" w:cs="Times New Roman"/>
                <w:noProof/>
                <w:lang w:val="sr-Latn-CS"/>
              </w:rPr>
              <w:t>dinara</w:t>
            </w:r>
          </w:p>
        </w:tc>
      </w:tr>
    </w:tbl>
    <w:p w:rsidR="004E7181" w:rsidRPr="00B35D47" w:rsidRDefault="004E7181" w:rsidP="004B6513">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4B6513">
      <w:pPr>
        <w:jc w:val="both"/>
        <w:rPr>
          <w:rFonts w:ascii="Times New Roman" w:hAnsi="Times New Roman" w:cs="Times New Roman"/>
          <w:b/>
          <w:noProof/>
          <w:lang w:val="sr-Latn-CS"/>
        </w:rPr>
      </w:pPr>
      <w:r>
        <w:rPr>
          <w:rFonts w:ascii="Times New Roman" w:hAnsi="Times New Roman" w:cs="Times New Roman"/>
          <w:b/>
          <w:noProof/>
          <w:lang w:val="sr-Latn-CS"/>
        </w:rPr>
        <w:t>Organi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državne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uprave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koji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ovom</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trenutku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nemaju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troškove</w:t>
      </w:r>
      <w:r w:rsidR="004E7181" w:rsidRPr="00B35D47">
        <w:rPr>
          <w:rFonts w:ascii="Times New Roman" w:hAnsi="Times New Roman" w:cs="Times New Roman"/>
          <w:b/>
          <w:noProof/>
          <w:lang w:val="sr-Latn-CS"/>
        </w:rPr>
        <w:t>:</w:t>
      </w:r>
    </w:p>
    <w:p w:rsidR="004E7181" w:rsidRPr="00B35D47" w:rsidRDefault="00B35D47" w:rsidP="004B6513">
      <w:pPr>
        <w:numPr>
          <w:ilvl w:val="0"/>
          <w:numId w:val="6"/>
        </w:numPr>
        <w:contextualSpacing/>
        <w:jc w:val="both"/>
        <w:rPr>
          <w:rFonts w:ascii="Times New Roman" w:hAnsi="Times New Roman" w:cs="Times New Roman"/>
          <w:noProof/>
          <w:lang w:val="sr-Latn-CS"/>
        </w:rPr>
      </w:pPr>
      <w:r>
        <w:rPr>
          <w:rFonts w:ascii="Times New Roman" w:hAnsi="Times New Roman" w:cs="Times New Roman"/>
          <w:noProof/>
          <w:lang w:val="sr-Latn-CS"/>
        </w:rPr>
        <w:t>Komesarijat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izbeglice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migracije</w:t>
      </w:r>
    </w:p>
    <w:p w:rsidR="004E7181" w:rsidRPr="00B35D47" w:rsidRDefault="00B35D47" w:rsidP="004B6513">
      <w:pPr>
        <w:numPr>
          <w:ilvl w:val="0"/>
          <w:numId w:val="6"/>
        </w:numPr>
        <w:contextualSpacing/>
        <w:jc w:val="both"/>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spoljnih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p>
    <w:p w:rsidR="004E7181" w:rsidRPr="00B35D47" w:rsidRDefault="00B35D47" w:rsidP="004B6513">
      <w:pPr>
        <w:numPr>
          <w:ilvl w:val="0"/>
          <w:numId w:val="6"/>
        </w:numPr>
        <w:contextualSpacing/>
        <w:jc w:val="both"/>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privrede</w:t>
      </w:r>
    </w:p>
    <w:p w:rsidR="004E7181" w:rsidRPr="00B35D47" w:rsidRDefault="00B35D47" w:rsidP="004B6513">
      <w:pPr>
        <w:numPr>
          <w:ilvl w:val="0"/>
          <w:numId w:val="6"/>
        </w:numPr>
        <w:contextualSpacing/>
        <w:jc w:val="both"/>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prosvete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tehnološkog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razvoja</w:t>
      </w:r>
    </w:p>
    <w:p w:rsidR="004E7181" w:rsidRPr="00B35D47" w:rsidRDefault="00B35D47" w:rsidP="004B6513">
      <w:pPr>
        <w:numPr>
          <w:ilvl w:val="0"/>
          <w:numId w:val="6"/>
        </w:numPr>
        <w:contextualSpacing/>
        <w:jc w:val="both"/>
        <w:rPr>
          <w:rFonts w:ascii="Times New Roman" w:hAnsi="Times New Roman" w:cs="Times New Roman"/>
          <w:noProof/>
          <w:lang w:val="sr-Latn-CS"/>
        </w:rPr>
      </w:pPr>
      <w:r>
        <w:rPr>
          <w:rFonts w:ascii="Times New Roman" w:hAnsi="Times New Roman" w:cs="Times New Roman"/>
          <w:noProof/>
          <w:lang w:val="sr-Latn-CS"/>
        </w:rPr>
        <w:t>Kancelarija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manjinska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p>
    <w:p w:rsidR="004E7181" w:rsidRPr="00B35D47" w:rsidRDefault="00B35D47" w:rsidP="004B6513">
      <w:pPr>
        <w:numPr>
          <w:ilvl w:val="0"/>
          <w:numId w:val="6"/>
        </w:numPr>
        <w:contextualSpacing/>
        <w:jc w:val="both"/>
        <w:rPr>
          <w:rFonts w:ascii="Times New Roman" w:hAnsi="Times New Roman" w:cs="Times New Roman"/>
          <w:noProof/>
          <w:lang w:val="sr-Latn-CS"/>
        </w:rPr>
      </w:pPr>
      <w:r>
        <w:rPr>
          <w:rFonts w:ascii="Times New Roman" w:hAnsi="Times New Roman" w:cs="Times New Roman"/>
          <w:noProof/>
          <w:lang w:val="sr-Latn-CS"/>
        </w:rPr>
        <w:t>Kancelarija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društvom</w:t>
      </w:r>
    </w:p>
    <w:p w:rsidR="004E7181" w:rsidRPr="00B35D47" w:rsidRDefault="004E7181" w:rsidP="004B6513">
      <w:pPr>
        <w:autoSpaceDE w:val="0"/>
        <w:autoSpaceDN w:val="0"/>
        <w:adjustRightInd w:val="0"/>
        <w:spacing w:after="0" w:line="240" w:lineRule="auto"/>
        <w:jc w:val="center"/>
        <w:rPr>
          <w:rFonts w:ascii="Times New Roman" w:hAnsi="Times New Roman" w:cs="Times New Roman"/>
          <w:noProof/>
          <w:lang w:val="sr-Latn-CS"/>
        </w:rPr>
      </w:pPr>
    </w:p>
    <w:p w:rsidR="004E7181" w:rsidRPr="00B35D47" w:rsidRDefault="004E7181" w:rsidP="004B6513">
      <w:pPr>
        <w:autoSpaceDE w:val="0"/>
        <w:autoSpaceDN w:val="0"/>
        <w:adjustRightInd w:val="0"/>
        <w:spacing w:after="0" w:line="240" w:lineRule="auto"/>
        <w:jc w:val="center"/>
        <w:rPr>
          <w:rFonts w:ascii="Times New Roman" w:hAnsi="Times New Roman" w:cs="Times New Roman"/>
          <w:noProof/>
          <w:lang w:val="sr-Latn-CS"/>
        </w:rPr>
      </w:pPr>
    </w:p>
    <w:p w:rsidR="004E7181" w:rsidRPr="00B35D47" w:rsidRDefault="00B35D47" w:rsidP="004B6513">
      <w:pPr>
        <w:jc w:val="both"/>
        <w:rPr>
          <w:rFonts w:ascii="Times New Roman" w:hAnsi="Times New Roman" w:cs="Times New Roman"/>
          <w:b/>
          <w:noProof/>
          <w:lang w:val="sr-Latn-CS"/>
        </w:rPr>
      </w:pPr>
      <w:r>
        <w:rPr>
          <w:rFonts w:ascii="Times New Roman" w:hAnsi="Times New Roman" w:cs="Times New Roman"/>
          <w:b/>
          <w:noProof/>
          <w:lang w:val="sr-Latn-CS"/>
        </w:rPr>
        <w:t>Deo</w:t>
      </w:r>
      <w:r w:rsidR="004E7181" w:rsidRPr="00B35D47">
        <w:rPr>
          <w:rFonts w:ascii="Times New Roman" w:hAnsi="Times New Roman" w:cs="Times New Roman"/>
          <w:b/>
          <w:noProof/>
          <w:lang w:val="sr-Latn-CS"/>
        </w:rPr>
        <w:t xml:space="preserve"> 2 – </w:t>
      </w:r>
      <w:r>
        <w:rPr>
          <w:rFonts w:ascii="Times New Roman" w:hAnsi="Times New Roman" w:cs="Times New Roman"/>
          <w:b/>
          <w:noProof/>
          <w:lang w:val="sr-Latn-CS"/>
        </w:rPr>
        <w:t>Akcioni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plan</w:t>
      </w:r>
      <w:r w:rsidR="004E7181" w:rsidRPr="00B35D47">
        <w:rPr>
          <w:rFonts w:ascii="Times New Roman" w:hAnsi="Times New Roman" w:cs="Times New Roman"/>
          <w:b/>
          <w:noProof/>
          <w:lang w:val="sr-Latn-CS"/>
        </w:rPr>
        <w:t xml:space="preserve"> </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Akcionog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prevencije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suzbijanja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posebno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ženama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decom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zaštite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žrtava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w:t>
      </w:r>
      <w:r w:rsidR="004E7181" w:rsidRPr="00B35D47">
        <w:rPr>
          <w:rFonts w:ascii="Times New Roman" w:hAnsi="Times New Roman" w:cs="Times New Roman"/>
          <w:noProof/>
          <w:lang w:val="sr-Latn-CS"/>
        </w:rPr>
        <w:t xml:space="preserve"> 2017-2018 </w:t>
      </w:r>
      <w:r>
        <w:rPr>
          <w:rFonts w:ascii="Times New Roman" w:hAnsi="Times New Roman" w:cs="Times New Roman"/>
          <w:noProof/>
          <w:lang w:val="sr-Latn-CS"/>
        </w:rPr>
        <w:t>finansiraće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sledećih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izvora</w:t>
      </w:r>
      <w:r w:rsidR="004E7181" w:rsidRPr="00B35D47">
        <w:rPr>
          <w:rFonts w:ascii="Times New Roman" w:hAnsi="Times New Roman" w:cs="Times New Roman"/>
          <w:noProof/>
          <w:lang w:val="sr-Latn-CS"/>
        </w:rPr>
        <w:t>:</w:t>
      </w:r>
    </w:p>
    <w:p w:rsidR="004E7181" w:rsidRPr="00B35D47" w:rsidRDefault="004E7181" w:rsidP="004B6513">
      <w:pPr>
        <w:jc w:val="both"/>
        <w:rPr>
          <w:rFonts w:ascii="Times New Roman" w:hAnsi="Times New Roman" w:cs="Times New Roman"/>
          <w:noProof/>
          <w:lang w:val="sr-Latn-CS"/>
        </w:rPr>
      </w:pPr>
    </w:p>
    <w:p w:rsidR="004E7181" w:rsidRPr="00B35D47" w:rsidRDefault="00B35D47" w:rsidP="004B6513">
      <w:pPr>
        <w:numPr>
          <w:ilvl w:val="0"/>
          <w:numId w:val="7"/>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t>Budžet</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Republike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Srbije</w:t>
      </w:r>
    </w:p>
    <w:p w:rsidR="004E7181" w:rsidRPr="00B35D47" w:rsidRDefault="00B35D47" w:rsidP="004B6513">
      <w:pPr>
        <w:numPr>
          <w:ilvl w:val="0"/>
          <w:numId w:val="7"/>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lastRenderedPageBreak/>
        <w:t>Instrumenti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pretpristupne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pomoći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Kancelarije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za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tehničku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pomoć</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razmenu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informacija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iz</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Brisela</w:t>
      </w:r>
      <w:r w:rsidR="004E7181" w:rsidRPr="00B35D47">
        <w:rPr>
          <w:rFonts w:ascii="Times New Roman" w:hAnsi="Times New Roman" w:cs="Times New Roman"/>
          <w:b/>
          <w:noProof/>
          <w:lang w:val="sr-Latn-CS"/>
        </w:rPr>
        <w:t xml:space="preserve"> – </w:t>
      </w:r>
      <w:r>
        <w:rPr>
          <w:rFonts w:ascii="Times New Roman" w:hAnsi="Times New Roman" w:cs="Times New Roman"/>
          <w:b/>
          <w:noProof/>
          <w:lang w:val="sr-Latn-CS"/>
        </w:rPr>
        <w:t>TAIEKS</w:t>
      </w:r>
    </w:p>
    <w:p w:rsidR="004E7181" w:rsidRPr="00B35D47" w:rsidRDefault="00B35D47" w:rsidP="004B6513">
      <w:pPr>
        <w:numPr>
          <w:ilvl w:val="0"/>
          <w:numId w:val="7"/>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t>Podrška</w:t>
      </w:r>
      <w:r w:rsidR="004E7181" w:rsidRPr="00B35D47">
        <w:rPr>
          <w:rFonts w:ascii="Times New Roman" w:hAnsi="Times New Roman" w:cs="Times New Roman"/>
          <w:b/>
          <w:noProof/>
          <w:lang w:val="sr-Latn-CS"/>
        </w:rPr>
        <w:t xml:space="preserve"> OEBS, IOM, UNODC, ICMPD</w:t>
      </w:r>
    </w:p>
    <w:p w:rsidR="004E7181" w:rsidRPr="00B35D47" w:rsidRDefault="00B35D47" w:rsidP="004B6513">
      <w:pPr>
        <w:numPr>
          <w:ilvl w:val="0"/>
          <w:numId w:val="7"/>
        </w:numPr>
        <w:spacing w:after="0" w:line="240" w:lineRule="auto"/>
        <w:rPr>
          <w:rFonts w:ascii="Times New Roman" w:hAnsi="Times New Roman" w:cs="Times New Roman"/>
          <w:b/>
          <w:noProof/>
          <w:lang w:val="sr-Latn-CS"/>
        </w:rPr>
      </w:pPr>
      <w:r>
        <w:rPr>
          <w:rFonts w:ascii="Times New Roman" w:hAnsi="Times New Roman" w:cs="Times New Roman"/>
          <w:b/>
          <w:noProof/>
          <w:lang w:val="sr-Latn-CS"/>
        </w:rPr>
        <w:t>Projekat</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Ministarstva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rada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Sjedinjenih</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Američkih</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Država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Angažovanje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podrška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nacionalnom</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nivou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za</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smanjenje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pojave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dečijeg</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rada</w:t>
      </w:r>
      <w:r w:rsidR="004E7181" w:rsidRPr="00B35D47">
        <w:rPr>
          <w:rFonts w:ascii="Times New Roman" w:hAnsi="Times New Roman" w:cs="Times New Roman"/>
          <w:b/>
          <w:noProof/>
          <w:lang w:val="sr-Latn-CS"/>
        </w:rPr>
        <w:t>“</w:t>
      </w:r>
    </w:p>
    <w:p w:rsidR="004E7181" w:rsidRPr="00B35D47" w:rsidRDefault="004E7181" w:rsidP="00A831CE">
      <w:pPr>
        <w:spacing w:line="240" w:lineRule="auto"/>
        <w:rPr>
          <w:rFonts w:ascii="Times New Roman" w:hAnsi="Times New Roman" w:cs="Times New Roman"/>
          <w:noProof/>
          <w:sz w:val="16"/>
          <w:szCs w:val="16"/>
          <w:lang w:val="sr-Latn-CS"/>
        </w:rPr>
      </w:pP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Prema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trenutno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raspoloživim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parametrima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sačinjena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troškova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sprovođenje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Akcionog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period</w:t>
      </w:r>
      <w:r w:rsidR="004E7181" w:rsidRPr="00B35D47">
        <w:rPr>
          <w:rFonts w:ascii="Times New Roman" w:hAnsi="Times New Roman" w:cs="Times New Roman"/>
          <w:noProof/>
          <w:lang w:val="sr-Latn-CS"/>
        </w:rPr>
        <w:t xml:space="preserve"> 2017-2018, </w:t>
      </w:r>
      <w:r>
        <w:rPr>
          <w:rFonts w:ascii="Times New Roman" w:hAnsi="Times New Roman" w:cs="Times New Roman"/>
          <w:noProof/>
          <w:lang w:val="sr-Latn-CS"/>
        </w:rPr>
        <w:t>ali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konačna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obzirom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revizija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dokumenata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neophodnim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analizama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neophodnim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sredstvima</w:t>
      </w:r>
      <w:r w:rsidR="004E7181" w:rsidRPr="00B35D47">
        <w:rPr>
          <w:rFonts w:ascii="Times New Roman" w:hAnsi="Times New Roman" w:cs="Times New Roman"/>
          <w:noProof/>
          <w:lang w:val="sr-Latn-CS"/>
        </w:rPr>
        <w:t xml:space="preserve">. </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navedenim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prikazani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troškovi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trenutku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poznati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budžetu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99/16).</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Sredstva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tekuću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budžetu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razdelima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organa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državne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uprave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kao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nosioca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učesnika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Akcionog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plana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dospevaju</w:t>
      </w:r>
      <w:r w:rsidR="004E7181" w:rsidRPr="00B35D47">
        <w:rPr>
          <w:rFonts w:ascii="Times New Roman" w:hAnsi="Times New Roman" w:cs="Times New Roman"/>
          <w:noProof/>
          <w:lang w:val="sr-Latn-CS"/>
        </w:rPr>
        <w:t xml:space="preserve"> 2018.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2019.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limitima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naredne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određuje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finansija</w:t>
      </w:r>
      <w:r w:rsidR="004E7181" w:rsidRPr="00B35D47">
        <w:rPr>
          <w:rFonts w:ascii="Times New Roman" w:hAnsi="Times New Roman" w:cs="Times New Roman"/>
          <w:noProof/>
          <w:lang w:val="sr-Latn-CS"/>
        </w:rPr>
        <w:t>.</w:t>
      </w:r>
    </w:p>
    <w:p w:rsidR="004E7181" w:rsidRPr="00B35D47" w:rsidRDefault="00B35D47" w:rsidP="004B6513">
      <w:pPr>
        <w:jc w:val="both"/>
        <w:rPr>
          <w:rFonts w:ascii="Times New Roman" w:hAnsi="Times New Roman" w:cs="Times New Roman"/>
          <w:noProof/>
          <w:lang w:val="sr-Latn-CS"/>
        </w:rPr>
      </w:pP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koje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trenutku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moguće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proceniti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iznos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potreban</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njihovu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 </w:t>
      </w:r>
      <w:r>
        <w:rPr>
          <w:rFonts w:ascii="Times New Roman" w:hAnsi="Times New Roman" w:cs="Times New Roman"/>
          <w:noProof/>
          <w:lang w:val="sr-Latn-CS"/>
        </w:rPr>
        <w:t>ukoliko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realizaciju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navedenih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aktivnosti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potrebna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tekuću</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ista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će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biti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obezbeđena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preraspodelom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sredstava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skladu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Zakonom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budžetu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godinu</w:t>
      </w:r>
      <w:r w:rsidR="004E7181" w:rsidRPr="00B35D47">
        <w:rPr>
          <w:rFonts w:ascii="Times New Roman" w:hAnsi="Times New Roman" w:cs="Times New Roman"/>
          <w:noProof/>
          <w:lang w:val="sr-Latn-CS"/>
        </w:rPr>
        <w:t>.</w:t>
      </w: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unutrašnjih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r w:rsidR="004E7181" w:rsidRPr="00B35D47">
        <w:rPr>
          <w:rFonts w:ascii="Times New Roman" w:hAnsi="Times New Roman" w:cs="Times New Roman"/>
          <w:noProof/>
          <w:lang w:val="sr-Latn-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 xml:space="preserve">554.000,00 </w:t>
            </w:r>
            <w:r w:rsidR="00B35D47">
              <w:rPr>
                <w:rFonts w:ascii="Times New Roman" w:hAnsi="Times New Roman" w:cs="Times New Roman"/>
                <w:b/>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 xml:space="preserve">558.000,00 </w:t>
            </w:r>
            <w:r w:rsidR="00B35D47">
              <w:rPr>
                <w:rFonts w:ascii="Times New Roman" w:hAnsi="Times New Roman" w:cs="Times New Roman"/>
                <w:b/>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pravde</w:t>
      </w:r>
      <w:r w:rsidR="004E7181" w:rsidRPr="00B35D47">
        <w:rPr>
          <w:rFonts w:ascii="Times New Roman" w:hAnsi="Times New Roman" w:cs="Times New Roman"/>
          <w:noProof/>
          <w:lang w:val="sr-Latn-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 xml:space="preserve">124.400,00 </w:t>
            </w:r>
            <w:r w:rsidR="00B35D47">
              <w:rPr>
                <w:rFonts w:ascii="Times New Roman" w:hAnsi="Times New Roman" w:cs="Times New Roman"/>
                <w:b/>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 xml:space="preserve">186.600,00 </w:t>
            </w:r>
            <w:r w:rsidR="00B35D47">
              <w:rPr>
                <w:rFonts w:ascii="Times New Roman" w:hAnsi="Times New Roman" w:cs="Times New Roman"/>
                <w:b/>
                <w:noProof/>
                <w:lang w:val="sr-Latn-CS"/>
              </w:rPr>
              <w:t>dinara</w:t>
            </w:r>
          </w:p>
        </w:tc>
      </w:tr>
    </w:tbl>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zdravlja</w:t>
      </w:r>
      <w:r w:rsidR="004E7181" w:rsidRPr="00B35D47">
        <w:rPr>
          <w:rFonts w:ascii="Times New Roman" w:hAnsi="Times New Roman" w:cs="Times New Roman"/>
          <w:noProof/>
          <w:lang w:val="sr-Latn-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211.480,00</w:t>
            </w:r>
            <w:r w:rsidR="00B35D47">
              <w:rPr>
                <w:rFonts w:ascii="Times New Roman" w:hAnsi="Times New Roman" w:cs="Times New Roman"/>
                <w:b/>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211.480,00</w:t>
            </w:r>
            <w:r w:rsidR="00B35D47">
              <w:rPr>
                <w:rFonts w:ascii="Times New Roman" w:hAnsi="Times New Roman" w:cs="Times New Roman"/>
                <w:b/>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kulture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informisanja</w:t>
      </w:r>
      <w:r w:rsidR="004E7181" w:rsidRPr="00B35D47">
        <w:rPr>
          <w:rFonts w:ascii="Times New Roman" w:hAnsi="Times New Roman" w:cs="Times New Roman"/>
          <w:noProof/>
          <w:lang w:val="sr-Latn-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1.234.000,00</w:t>
            </w:r>
            <w:r w:rsidR="00B35D47">
              <w:rPr>
                <w:rFonts w:ascii="Times New Roman" w:hAnsi="Times New Roman" w:cs="Times New Roman"/>
                <w:b/>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1.234.000,00</w:t>
            </w:r>
            <w:r w:rsidR="00B35D47">
              <w:rPr>
                <w:rFonts w:ascii="Times New Roman" w:hAnsi="Times New Roman" w:cs="Times New Roman"/>
                <w:b/>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Republičko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javno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tužilaštvo</w:t>
      </w:r>
      <w:r w:rsidR="004E7181" w:rsidRPr="00B35D47">
        <w:rPr>
          <w:rFonts w:ascii="Times New Roman" w:hAnsi="Times New Roman" w:cs="Times New Roman"/>
          <w:noProof/>
          <w:lang w:val="sr-Latn-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0,00</w:t>
            </w:r>
            <w:r w:rsidR="00B35D47">
              <w:rPr>
                <w:rFonts w:ascii="Times New Roman" w:hAnsi="Times New Roman" w:cs="Times New Roman"/>
                <w:b/>
                <w:noProof/>
                <w:lang w:val="sr-Latn-CS"/>
              </w:rPr>
              <w:t>dinara</w:t>
            </w:r>
          </w:p>
        </w:tc>
      </w:tr>
      <w:tr w:rsidR="004E7181" w:rsidRPr="00B35D47" w:rsidTr="009469A7">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149.000,00</w:t>
            </w:r>
            <w:r w:rsidR="00B35D47">
              <w:rPr>
                <w:rFonts w:ascii="Times New Roman" w:hAnsi="Times New Roman" w:cs="Times New Roman"/>
                <w:b/>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lastRenderedPageBreak/>
        <w:t>Pravosudna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akademija</w:t>
      </w:r>
      <w:r w:rsidR="004E7181" w:rsidRPr="00B35D47">
        <w:rPr>
          <w:rFonts w:ascii="Times New Roman" w:hAnsi="Times New Roman" w:cs="Times New Roman"/>
          <w:noProof/>
          <w:lang w:val="sr-Latn-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0,00</w:t>
            </w:r>
            <w:r w:rsidR="00B35D47">
              <w:rPr>
                <w:rFonts w:ascii="Times New Roman" w:hAnsi="Times New Roman" w:cs="Times New Roman"/>
                <w:b/>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 xml:space="preserve">397.000,00 </w:t>
            </w:r>
            <w:r w:rsidR="00B35D47">
              <w:rPr>
                <w:rFonts w:ascii="Times New Roman" w:hAnsi="Times New Roman" w:cs="Times New Roman"/>
                <w:b/>
                <w:noProof/>
                <w:lang w:val="sr-Latn-CS"/>
              </w:rPr>
              <w:t>dinara</w:t>
            </w:r>
          </w:p>
        </w:tc>
      </w:tr>
    </w:tbl>
    <w:p w:rsidR="004E7181" w:rsidRPr="00B35D47" w:rsidRDefault="004E7181" w:rsidP="004B6513">
      <w:pPr>
        <w:rPr>
          <w:rFonts w:ascii="Times New Roman" w:hAnsi="Times New Roman" w:cs="Times New Roman"/>
          <w:noProof/>
          <w:lang w:val="sr-Latn-CS"/>
        </w:rPr>
      </w:pPr>
    </w:p>
    <w:p w:rsidR="004E7181" w:rsidRPr="00B35D47" w:rsidRDefault="00B35D47" w:rsidP="004B6513">
      <w:p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rad</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zapošljavanje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boračka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socijalna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pitanja</w:t>
      </w:r>
      <w:r w:rsidR="004E7181" w:rsidRPr="00B35D47">
        <w:rPr>
          <w:rFonts w:ascii="Times New Roman" w:hAnsi="Times New Roman" w:cs="Times New Roman"/>
          <w:noProof/>
          <w:lang w:val="sr-Latn-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2017</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 xml:space="preserve">1.094.240,00 </w:t>
            </w:r>
            <w:r w:rsidR="00B35D47">
              <w:rPr>
                <w:rFonts w:ascii="Times New Roman" w:hAnsi="Times New Roman" w:cs="Times New Roman"/>
                <w:b/>
                <w:noProof/>
                <w:lang w:val="sr-Latn-CS"/>
              </w:rPr>
              <w:t>dinara</w:t>
            </w:r>
          </w:p>
        </w:tc>
      </w:tr>
      <w:tr w:rsidR="004E7181" w:rsidRPr="00B35D47" w:rsidTr="009469A7">
        <w:trPr>
          <w:jc w:val="center"/>
        </w:trPr>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2018</w:t>
            </w:r>
          </w:p>
        </w:tc>
        <w:tc>
          <w:tcPr>
            <w:tcW w:w="4788" w:type="dxa"/>
          </w:tcPr>
          <w:p w:rsidR="004E7181" w:rsidRPr="00B35D47" w:rsidRDefault="004E7181" w:rsidP="009469A7">
            <w:pPr>
              <w:pStyle w:val="NoSpacing"/>
              <w:jc w:val="center"/>
              <w:rPr>
                <w:rFonts w:ascii="Times New Roman" w:hAnsi="Times New Roman" w:cs="Times New Roman"/>
                <w:b/>
                <w:noProof/>
                <w:lang w:val="sr-Latn-CS"/>
              </w:rPr>
            </w:pPr>
            <w:r w:rsidRPr="00B35D47">
              <w:rPr>
                <w:rFonts w:ascii="Times New Roman" w:hAnsi="Times New Roman" w:cs="Times New Roman"/>
                <w:b/>
                <w:noProof/>
                <w:lang w:val="sr-Latn-CS"/>
              </w:rPr>
              <w:t xml:space="preserve">2.068.160,00 </w:t>
            </w:r>
            <w:r w:rsidR="00B35D47">
              <w:rPr>
                <w:rFonts w:ascii="Times New Roman" w:hAnsi="Times New Roman" w:cs="Times New Roman"/>
                <w:b/>
                <w:noProof/>
                <w:lang w:val="sr-Latn-CS"/>
              </w:rPr>
              <w:t>dinara</w:t>
            </w:r>
          </w:p>
        </w:tc>
      </w:tr>
    </w:tbl>
    <w:p w:rsidR="004E7181" w:rsidRPr="00B35D47" w:rsidRDefault="004E7181" w:rsidP="004B6513">
      <w:pPr>
        <w:autoSpaceDE w:val="0"/>
        <w:autoSpaceDN w:val="0"/>
        <w:adjustRightInd w:val="0"/>
        <w:spacing w:after="0" w:line="240" w:lineRule="auto"/>
        <w:jc w:val="both"/>
        <w:rPr>
          <w:rFonts w:ascii="Times New Roman" w:hAnsi="Times New Roman" w:cs="Times New Roman"/>
          <w:noProof/>
          <w:lang w:val="sr-Latn-CS"/>
        </w:rPr>
      </w:pPr>
    </w:p>
    <w:p w:rsidR="004E7181" w:rsidRPr="00B35D47" w:rsidRDefault="00B35D47" w:rsidP="004B6513">
      <w:pPr>
        <w:jc w:val="both"/>
        <w:rPr>
          <w:rFonts w:ascii="Times New Roman" w:hAnsi="Times New Roman" w:cs="Times New Roman"/>
          <w:b/>
          <w:noProof/>
          <w:lang w:val="sr-Latn-CS"/>
        </w:rPr>
      </w:pPr>
      <w:r>
        <w:rPr>
          <w:rFonts w:ascii="Times New Roman" w:hAnsi="Times New Roman" w:cs="Times New Roman"/>
          <w:b/>
          <w:noProof/>
          <w:lang w:val="sr-Latn-CS"/>
        </w:rPr>
        <w:t>Organi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državne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uprave</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koji</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ovom</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trenutku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nemaju</w:t>
      </w:r>
      <w:r w:rsidR="004E7181" w:rsidRPr="00B35D47">
        <w:rPr>
          <w:rFonts w:ascii="Times New Roman" w:hAnsi="Times New Roman" w:cs="Times New Roman"/>
          <w:b/>
          <w:noProof/>
          <w:lang w:val="sr-Latn-CS"/>
        </w:rPr>
        <w:t xml:space="preserve"> </w:t>
      </w:r>
      <w:r>
        <w:rPr>
          <w:rFonts w:ascii="Times New Roman" w:hAnsi="Times New Roman" w:cs="Times New Roman"/>
          <w:b/>
          <w:noProof/>
          <w:lang w:val="sr-Latn-CS"/>
        </w:rPr>
        <w:t>troškove</w:t>
      </w:r>
      <w:r w:rsidR="004E7181" w:rsidRPr="00B35D47">
        <w:rPr>
          <w:rFonts w:ascii="Times New Roman" w:hAnsi="Times New Roman" w:cs="Times New Roman"/>
          <w:b/>
          <w:noProof/>
          <w:lang w:val="sr-Latn-CS"/>
        </w:rPr>
        <w:t>:</w:t>
      </w:r>
    </w:p>
    <w:p w:rsidR="004E7181" w:rsidRPr="00B35D47" w:rsidRDefault="00B35D47" w:rsidP="004B6513">
      <w:pPr>
        <w:pStyle w:val="NoSpacing"/>
        <w:numPr>
          <w:ilvl w:val="0"/>
          <w:numId w:val="9"/>
        </w:numPr>
        <w:rPr>
          <w:rFonts w:ascii="Times New Roman" w:hAnsi="Times New Roman" w:cs="Times New Roman"/>
          <w:noProof/>
          <w:lang w:val="sr-Latn-CS"/>
        </w:rPr>
      </w:pPr>
      <w:r>
        <w:rPr>
          <w:rFonts w:ascii="Times New Roman" w:hAnsi="Times New Roman" w:cs="Times New Roman"/>
          <w:noProof/>
          <w:lang w:val="sr-Latn-CS"/>
        </w:rPr>
        <w:t>Komesarijat</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izbeglice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migracije</w:t>
      </w:r>
    </w:p>
    <w:p w:rsidR="004E7181" w:rsidRPr="00B35D47" w:rsidRDefault="00B35D47" w:rsidP="004B6513">
      <w:pPr>
        <w:pStyle w:val="NoSpacing"/>
        <w:numPr>
          <w:ilvl w:val="0"/>
          <w:numId w:val="9"/>
        </w:num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spoljnih</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poslova</w:t>
      </w:r>
    </w:p>
    <w:p w:rsidR="004E7181" w:rsidRPr="00B35D47" w:rsidRDefault="00B35D47" w:rsidP="004B6513">
      <w:pPr>
        <w:pStyle w:val="NoSpacing"/>
        <w:numPr>
          <w:ilvl w:val="0"/>
          <w:numId w:val="9"/>
        </w:num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privrede</w:t>
      </w:r>
    </w:p>
    <w:p w:rsidR="004E7181" w:rsidRPr="00B35D47" w:rsidRDefault="00B35D47" w:rsidP="004B6513">
      <w:pPr>
        <w:pStyle w:val="NoSpacing"/>
        <w:numPr>
          <w:ilvl w:val="0"/>
          <w:numId w:val="9"/>
        </w:numPr>
        <w:rPr>
          <w:rFonts w:ascii="Times New Roman" w:hAnsi="Times New Roman" w:cs="Times New Roman"/>
          <w:noProof/>
          <w:lang w:val="sr-Latn-CS"/>
        </w:rPr>
      </w:pPr>
      <w:r>
        <w:rPr>
          <w:rFonts w:ascii="Times New Roman" w:hAnsi="Times New Roman" w:cs="Times New Roman"/>
          <w:noProof/>
          <w:lang w:val="sr-Latn-CS"/>
        </w:rPr>
        <w:t>Ministarstvo</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prosvete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nauke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tehnološkog</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razvoja</w:t>
      </w:r>
    </w:p>
    <w:p w:rsidR="004E7181" w:rsidRPr="00B35D47" w:rsidRDefault="00B35D47" w:rsidP="004B6513">
      <w:pPr>
        <w:pStyle w:val="NoSpacing"/>
        <w:numPr>
          <w:ilvl w:val="0"/>
          <w:numId w:val="9"/>
        </w:numPr>
        <w:rPr>
          <w:rFonts w:ascii="Times New Roman" w:hAnsi="Times New Roman" w:cs="Times New Roman"/>
          <w:noProof/>
          <w:lang w:val="sr-Latn-CS"/>
        </w:rPr>
      </w:pPr>
      <w:r>
        <w:rPr>
          <w:rFonts w:ascii="Times New Roman" w:hAnsi="Times New Roman" w:cs="Times New Roman"/>
          <w:noProof/>
          <w:lang w:val="sr-Latn-CS"/>
        </w:rPr>
        <w:t>Kancelarija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manjinska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prava</w:t>
      </w:r>
    </w:p>
    <w:p w:rsidR="004E7181" w:rsidRPr="00B35D47" w:rsidRDefault="00B35D47" w:rsidP="004B6513">
      <w:pPr>
        <w:pStyle w:val="NoSpacing"/>
        <w:numPr>
          <w:ilvl w:val="0"/>
          <w:numId w:val="9"/>
        </w:numPr>
        <w:rPr>
          <w:noProof/>
          <w:lang w:val="sr-Latn-CS"/>
        </w:rPr>
      </w:pPr>
      <w:r>
        <w:rPr>
          <w:rFonts w:ascii="Times New Roman" w:hAnsi="Times New Roman" w:cs="Times New Roman"/>
          <w:noProof/>
          <w:lang w:val="sr-Latn-CS"/>
        </w:rPr>
        <w:t>Kancelarija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za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saradnju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civilnim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društvom</w:t>
      </w:r>
      <w:r w:rsidR="004E7181" w:rsidRPr="00B35D47">
        <w:rPr>
          <w:rFonts w:ascii="Times New Roman" w:hAnsi="Times New Roman" w:cs="Times New Roman"/>
          <w:b/>
          <w:bCs/>
          <w:noProof/>
          <w:lang w:val="sr-Latn-CS"/>
        </w:rPr>
        <w:t xml:space="preserve">      </w:t>
      </w:r>
    </w:p>
    <w:p w:rsidR="004E7181" w:rsidRPr="00B35D47" w:rsidRDefault="004E7181" w:rsidP="004839BB">
      <w:pPr>
        <w:pStyle w:val="NoSpacing"/>
        <w:rPr>
          <w:rFonts w:ascii="Times New Roman" w:hAnsi="Times New Roman" w:cs="Times New Roman"/>
          <w:b/>
          <w:bCs/>
          <w:noProof/>
          <w:lang w:val="sr-Latn-CS"/>
        </w:rPr>
      </w:pPr>
    </w:p>
    <w:p w:rsidR="004E7181" w:rsidRPr="00B35D47" w:rsidRDefault="004E7181" w:rsidP="004839BB">
      <w:pPr>
        <w:pStyle w:val="NoSpacing"/>
        <w:rPr>
          <w:rFonts w:ascii="Times New Roman" w:hAnsi="Times New Roman" w:cs="Times New Roman"/>
          <w:b/>
          <w:bCs/>
          <w:noProof/>
          <w:lang w:val="sr-Latn-CS"/>
        </w:rPr>
      </w:pPr>
    </w:p>
    <w:p w:rsidR="004E7181" w:rsidRPr="00B35D47" w:rsidRDefault="004E7181" w:rsidP="004839BB">
      <w:pPr>
        <w:autoSpaceDE w:val="0"/>
        <w:autoSpaceDN w:val="0"/>
        <w:adjustRightInd w:val="0"/>
        <w:spacing w:after="0" w:line="240" w:lineRule="auto"/>
        <w:jc w:val="center"/>
        <w:rPr>
          <w:rFonts w:ascii="Times New Roman" w:hAnsi="Times New Roman" w:cs="Times New Roman"/>
          <w:b/>
          <w:bCs/>
          <w:noProof/>
          <w:lang w:val="sr-Latn-CS"/>
        </w:rPr>
      </w:pPr>
      <w:r w:rsidRPr="00B35D47">
        <w:rPr>
          <w:rFonts w:ascii="Times New Roman" w:hAnsi="Times New Roman" w:cs="Times New Roman"/>
          <w:b/>
          <w:bCs/>
          <w:noProof/>
          <w:lang w:val="sr-Latn-CS"/>
        </w:rPr>
        <w:t xml:space="preserve">            12. </w:t>
      </w:r>
      <w:r w:rsidR="00B35D47">
        <w:rPr>
          <w:rFonts w:ascii="Times New Roman" w:hAnsi="Times New Roman" w:cs="Times New Roman"/>
          <w:b/>
          <w:bCs/>
          <w:noProof/>
          <w:lang w:val="sr-Latn-CS"/>
        </w:rPr>
        <w:t>ZAVRŠNI</w:t>
      </w:r>
      <w:r w:rsidRPr="00B35D47">
        <w:rPr>
          <w:rFonts w:ascii="Times New Roman" w:hAnsi="Times New Roman" w:cs="Times New Roman"/>
          <w:b/>
          <w:bCs/>
          <w:noProof/>
          <w:lang w:val="sr-Latn-CS"/>
        </w:rPr>
        <w:t xml:space="preserve"> </w:t>
      </w:r>
      <w:r w:rsidR="00B35D47">
        <w:rPr>
          <w:rFonts w:ascii="Times New Roman" w:hAnsi="Times New Roman" w:cs="Times New Roman"/>
          <w:b/>
          <w:bCs/>
          <w:noProof/>
          <w:lang w:val="sr-Latn-CS"/>
        </w:rPr>
        <w:t>DEO</w:t>
      </w:r>
    </w:p>
    <w:p w:rsidR="004E7181" w:rsidRPr="00B35D47" w:rsidRDefault="00B35D47" w:rsidP="004839BB">
      <w:pPr>
        <w:pStyle w:val="Normal1"/>
        <w:ind w:firstLine="708"/>
        <w:jc w:val="both"/>
        <w:rPr>
          <w:rFonts w:ascii="Times New Roman" w:hAnsi="Times New Roman" w:cs="Times New Roman"/>
          <w:noProof/>
          <w:sz w:val="24"/>
          <w:szCs w:val="24"/>
          <w:lang w:val="sr-Latn-CS"/>
        </w:rPr>
      </w:pPr>
      <w:r>
        <w:rPr>
          <w:rFonts w:ascii="Times New Roman" w:hAnsi="Times New Roman" w:cs="Times New Roman"/>
          <w:noProof/>
          <w:sz w:val="24"/>
          <w:szCs w:val="24"/>
          <w:lang w:val="sr-Latn-CS"/>
        </w:rPr>
        <w:t>Termini</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izraženi</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u</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ovo</w:t>
      </w:r>
      <w:r w:rsidR="004E7181" w:rsidRPr="00B35D47">
        <w:rPr>
          <w:rFonts w:ascii="Times New Roman" w:hAnsi="Times New Roman" w:cs="Times New Roman"/>
          <w:noProof/>
          <w:sz w:val="24"/>
          <w:szCs w:val="24"/>
          <w:lang w:val="sr-Latn-CS"/>
        </w:rPr>
        <w:t xml:space="preserve">j </w:t>
      </w:r>
      <w:r>
        <w:rPr>
          <w:rFonts w:ascii="Times New Roman" w:hAnsi="Times New Roman" w:cs="Times New Roman"/>
          <w:noProof/>
          <w:sz w:val="24"/>
          <w:szCs w:val="24"/>
          <w:lang w:val="sr-Latn-CS"/>
        </w:rPr>
        <w:t>strategiji</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u</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gramatičkom</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muškom</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rodu</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podrazumevaju</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prirodni</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muški</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i</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ženski</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rod</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lica</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na</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koja</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se</w:t>
      </w:r>
      <w:r w:rsidR="004E7181" w:rsidRPr="00B35D47">
        <w:rPr>
          <w:rFonts w:ascii="Times New Roman" w:hAnsi="Times New Roman" w:cs="Times New Roman"/>
          <w:noProof/>
          <w:sz w:val="24"/>
          <w:szCs w:val="24"/>
          <w:lang w:val="sr-Latn-CS"/>
        </w:rPr>
        <w:t xml:space="preserve"> </w:t>
      </w:r>
      <w:r>
        <w:rPr>
          <w:rFonts w:ascii="Times New Roman" w:hAnsi="Times New Roman" w:cs="Times New Roman"/>
          <w:noProof/>
          <w:sz w:val="24"/>
          <w:szCs w:val="24"/>
          <w:lang w:val="sr-Latn-CS"/>
        </w:rPr>
        <w:t>odnose</w:t>
      </w:r>
      <w:r w:rsidR="004E7181" w:rsidRPr="00B35D47">
        <w:rPr>
          <w:rFonts w:ascii="Times New Roman" w:hAnsi="Times New Roman" w:cs="Times New Roman"/>
          <w:noProof/>
          <w:sz w:val="24"/>
          <w:szCs w:val="24"/>
          <w:lang w:val="sr-Latn-CS"/>
        </w:rPr>
        <w:t>.</w:t>
      </w:r>
    </w:p>
    <w:p w:rsidR="004E7181" w:rsidRPr="00B35D47" w:rsidRDefault="00B35D47" w:rsidP="004839BB">
      <w:pPr>
        <w:spacing w:after="0" w:line="240" w:lineRule="auto"/>
        <w:ind w:firstLine="720"/>
        <w:jc w:val="both"/>
        <w:rPr>
          <w:rFonts w:ascii="Times New Roman" w:hAnsi="Times New Roman" w:cs="Times New Roman"/>
          <w:noProof/>
          <w:lang w:val="sr-Latn-CS"/>
        </w:rPr>
      </w:pPr>
      <w:r>
        <w:rPr>
          <w:rFonts w:ascii="Times New Roman" w:hAnsi="Times New Roman" w:cs="Times New Roman"/>
          <w:noProof/>
          <w:lang w:val="sr-Latn-CS"/>
        </w:rPr>
        <w:t>Danom</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objavljivanja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ove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prestaje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da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važi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Strategija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borbe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protiv</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trgovine</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ljudima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Republici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Srbiji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Službeni</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glasnik</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RS</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broj</w:t>
      </w:r>
      <w:r w:rsidR="004E7181" w:rsidRPr="00B35D47">
        <w:rPr>
          <w:rFonts w:ascii="Times New Roman" w:hAnsi="Times New Roman" w:cs="Times New Roman"/>
          <w:noProof/>
          <w:lang w:val="sr-Latn-CS"/>
        </w:rPr>
        <w:t xml:space="preserve"> 111/06).</w:t>
      </w:r>
    </w:p>
    <w:p w:rsidR="004E7181" w:rsidRPr="00B35D47" w:rsidRDefault="004E7181" w:rsidP="004839BB">
      <w:pPr>
        <w:spacing w:after="0" w:line="240" w:lineRule="auto"/>
        <w:ind w:firstLine="720"/>
        <w:jc w:val="both"/>
        <w:rPr>
          <w:rFonts w:ascii="Times New Roman" w:hAnsi="Times New Roman" w:cs="Times New Roman"/>
          <w:noProof/>
          <w:color w:val="FF0000"/>
          <w:u w:val="single"/>
          <w:lang w:val="sr-Latn-CS"/>
        </w:rPr>
      </w:pPr>
    </w:p>
    <w:p w:rsidR="004E7181" w:rsidRPr="00B35D47" w:rsidRDefault="004E7181" w:rsidP="004839BB">
      <w:pPr>
        <w:autoSpaceDE w:val="0"/>
        <w:autoSpaceDN w:val="0"/>
        <w:adjustRightInd w:val="0"/>
        <w:spacing w:after="0" w:line="240" w:lineRule="auto"/>
        <w:ind w:right="-4812"/>
        <w:jc w:val="both"/>
        <w:rPr>
          <w:rFonts w:ascii="Times New Roman" w:hAnsi="Times New Roman" w:cs="Times New Roman"/>
          <w:noProof/>
          <w:lang w:val="sr-Latn-CS"/>
        </w:rPr>
      </w:pPr>
      <w:r w:rsidRPr="00B35D47">
        <w:rPr>
          <w:rFonts w:ascii="Times New Roman" w:hAnsi="Times New Roman" w:cs="Times New Roman"/>
          <w:noProof/>
          <w:lang w:val="sr-Latn-CS"/>
        </w:rPr>
        <w:tab/>
      </w:r>
      <w:r w:rsidR="00B35D47">
        <w:rPr>
          <w:rFonts w:ascii="Times New Roman" w:hAnsi="Times New Roman" w:cs="Times New Roman"/>
          <w:noProof/>
          <w:lang w:val="sr-Latn-CS"/>
        </w:rPr>
        <w:t>Ovu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strategiju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objaviti</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Službenom</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glasniku</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Republike</w:t>
      </w:r>
      <w:r w:rsidRPr="00B35D47">
        <w:rPr>
          <w:rFonts w:ascii="Times New Roman" w:hAnsi="Times New Roman" w:cs="Times New Roman"/>
          <w:noProof/>
          <w:lang w:val="sr-Latn-CS"/>
        </w:rPr>
        <w:t xml:space="preserve"> </w:t>
      </w:r>
      <w:r w:rsidR="00B35D47">
        <w:rPr>
          <w:rFonts w:ascii="Times New Roman" w:hAnsi="Times New Roman" w:cs="Times New Roman"/>
          <w:noProof/>
          <w:lang w:val="sr-Latn-CS"/>
        </w:rPr>
        <w:t>Srbije</w:t>
      </w:r>
      <w:r w:rsidRPr="00B35D47">
        <w:rPr>
          <w:rFonts w:ascii="Times New Roman" w:hAnsi="Times New Roman" w:cs="Times New Roman"/>
          <w:noProof/>
          <w:lang w:val="sr-Latn-CS"/>
        </w:rPr>
        <w:t>”.</w:t>
      </w:r>
    </w:p>
    <w:p w:rsidR="004E7181" w:rsidRPr="00B35D47" w:rsidRDefault="004E7181" w:rsidP="004839BB">
      <w:pPr>
        <w:autoSpaceDE w:val="0"/>
        <w:autoSpaceDN w:val="0"/>
        <w:adjustRightInd w:val="0"/>
        <w:spacing w:after="0" w:line="240" w:lineRule="auto"/>
        <w:ind w:right="-4812"/>
        <w:jc w:val="both"/>
        <w:rPr>
          <w:rFonts w:ascii="Times New Roman" w:hAnsi="Times New Roman" w:cs="Times New Roman"/>
          <w:noProof/>
          <w:lang w:val="sr-Latn-CS"/>
        </w:rPr>
      </w:pPr>
    </w:p>
    <w:p w:rsidR="004E7181" w:rsidRPr="00B35D47" w:rsidRDefault="004E7181" w:rsidP="004839BB">
      <w:pPr>
        <w:autoSpaceDE w:val="0"/>
        <w:autoSpaceDN w:val="0"/>
        <w:adjustRightInd w:val="0"/>
        <w:spacing w:after="0" w:line="240" w:lineRule="auto"/>
        <w:ind w:right="-4812"/>
        <w:jc w:val="both"/>
        <w:rPr>
          <w:rFonts w:ascii="Times New Roman" w:hAnsi="Times New Roman" w:cs="Times New Roman"/>
          <w:noProof/>
          <w:lang w:val="sr-Latn-CS"/>
        </w:rPr>
      </w:pPr>
      <w:r w:rsidRPr="00B35D47">
        <w:rPr>
          <w:rFonts w:ascii="Times New Roman" w:hAnsi="Times New Roman" w:cs="Times New Roman"/>
          <w:noProof/>
          <w:lang w:val="sr-Latn-CS"/>
        </w:rPr>
        <w:t xml:space="preserve">05 </w:t>
      </w:r>
      <w:r w:rsidR="00B35D47">
        <w:rPr>
          <w:rFonts w:ascii="Times New Roman" w:hAnsi="Times New Roman" w:cs="Times New Roman"/>
          <w:noProof/>
          <w:lang w:val="sr-Latn-CS"/>
        </w:rPr>
        <w:t>Broj</w:t>
      </w:r>
      <w:r w:rsidRPr="00B35D47">
        <w:rPr>
          <w:rFonts w:ascii="Times New Roman" w:hAnsi="Times New Roman" w:cs="Times New Roman"/>
          <w:noProof/>
          <w:lang w:val="sr-Latn-CS"/>
        </w:rPr>
        <w:t>: 56-7296/2017</w:t>
      </w:r>
    </w:p>
    <w:p w:rsidR="004E7181" w:rsidRPr="00B35D47" w:rsidRDefault="00B35D47" w:rsidP="004839BB">
      <w:pPr>
        <w:autoSpaceDE w:val="0"/>
        <w:autoSpaceDN w:val="0"/>
        <w:adjustRightInd w:val="0"/>
        <w:spacing w:after="0" w:line="240" w:lineRule="auto"/>
        <w:ind w:right="-4812"/>
        <w:jc w:val="both"/>
        <w:rPr>
          <w:rFonts w:ascii="Times New Roman" w:hAnsi="Times New Roman" w:cs="Times New Roman"/>
          <w:noProof/>
          <w:lang w:val="sr-Latn-CS"/>
        </w:rPr>
      </w:pPr>
      <w:r>
        <w:rPr>
          <w:rFonts w:ascii="Times New Roman" w:hAnsi="Times New Roman" w:cs="Times New Roman"/>
          <w:noProof/>
          <w:lang w:val="sr-Latn-CS"/>
        </w:rPr>
        <w:t>U</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Beogradu</w:t>
      </w:r>
      <w:r w:rsidR="004E7181" w:rsidRPr="00B35D47">
        <w:rPr>
          <w:rFonts w:ascii="Times New Roman" w:hAnsi="Times New Roman" w:cs="Times New Roman"/>
          <w:noProof/>
          <w:lang w:val="sr-Latn-CS"/>
        </w:rPr>
        <w:t xml:space="preserve">, 4. </w:t>
      </w:r>
      <w:r>
        <w:rPr>
          <w:rFonts w:ascii="Times New Roman" w:hAnsi="Times New Roman" w:cs="Times New Roman"/>
          <w:noProof/>
          <w:lang w:val="sr-Latn-CS"/>
        </w:rPr>
        <w:t>avgusta</w:t>
      </w:r>
      <w:r w:rsidR="004E7181" w:rsidRPr="00B35D47">
        <w:rPr>
          <w:rFonts w:ascii="Times New Roman" w:hAnsi="Times New Roman" w:cs="Times New Roman"/>
          <w:noProof/>
          <w:lang w:val="sr-Latn-CS"/>
        </w:rPr>
        <w:t xml:space="preserve"> 2017. </w:t>
      </w:r>
      <w:r>
        <w:rPr>
          <w:rFonts w:ascii="Times New Roman" w:hAnsi="Times New Roman" w:cs="Times New Roman"/>
          <w:noProof/>
          <w:lang w:val="sr-Latn-CS"/>
        </w:rPr>
        <w:t>godine</w:t>
      </w:r>
      <w:r w:rsidR="004E7181" w:rsidRPr="00B35D47">
        <w:rPr>
          <w:rFonts w:ascii="Times New Roman" w:hAnsi="Times New Roman" w:cs="Times New Roman"/>
          <w:noProof/>
          <w:lang w:val="sr-Latn-CS"/>
        </w:rPr>
        <w:t xml:space="preserve"> </w:t>
      </w:r>
    </w:p>
    <w:p w:rsidR="004E7181" w:rsidRPr="00B35D47" w:rsidRDefault="004E7181" w:rsidP="004839BB">
      <w:pPr>
        <w:autoSpaceDE w:val="0"/>
        <w:autoSpaceDN w:val="0"/>
        <w:adjustRightInd w:val="0"/>
        <w:spacing w:after="0" w:line="240" w:lineRule="auto"/>
        <w:ind w:right="-4812"/>
        <w:jc w:val="both"/>
        <w:rPr>
          <w:rFonts w:ascii="Times New Roman" w:hAnsi="Times New Roman" w:cs="Times New Roman"/>
          <w:noProof/>
          <w:sz w:val="16"/>
          <w:szCs w:val="16"/>
          <w:lang w:val="sr-Latn-CS"/>
        </w:rPr>
      </w:pPr>
    </w:p>
    <w:p w:rsidR="004E7181" w:rsidRPr="00B35D47" w:rsidRDefault="00B35D47" w:rsidP="00965EEC">
      <w:pPr>
        <w:pStyle w:val="1tekst"/>
        <w:spacing w:before="0" w:after="0"/>
        <w:ind w:hanging="26"/>
        <w:jc w:val="center"/>
        <w:rPr>
          <w:noProof/>
          <w:spacing w:val="40"/>
          <w:szCs w:val="24"/>
          <w:lang w:val="sr-Latn-CS"/>
        </w:rPr>
      </w:pPr>
      <w:r>
        <w:rPr>
          <w:noProof/>
          <w:spacing w:val="40"/>
          <w:szCs w:val="24"/>
          <w:lang w:val="sr-Latn-CS"/>
        </w:rPr>
        <w:t>V</w:t>
      </w:r>
      <w:r w:rsidR="004E7181" w:rsidRPr="00B35D47">
        <w:rPr>
          <w:noProof/>
          <w:spacing w:val="40"/>
          <w:szCs w:val="24"/>
          <w:lang w:val="sr-Latn-CS"/>
        </w:rPr>
        <w:t xml:space="preserve"> </w:t>
      </w:r>
      <w:r>
        <w:rPr>
          <w:noProof/>
          <w:spacing w:val="40"/>
          <w:szCs w:val="24"/>
          <w:lang w:val="sr-Latn-CS"/>
        </w:rPr>
        <w:t>L</w:t>
      </w:r>
      <w:r w:rsidR="004E7181" w:rsidRPr="00B35D47">
        <w:rPr>
          <w:noProof/>
          <w:spacing w:val="40"/>
          <w:szCs w:val="24"/>
          <w:lang w:val="sr-Latn-CS"/>
        </w:rPr>
        <w:t xml:space="preserve"> </w:t>
      </w:r>
      <w:r>
        <w:rPr>
          <w:noProof/>
          <w:spacing w:val="40"/>
          <w:szCs w:val="24"/>
          <w:lang w:val="sr-Latn-CS"/>
        </w:rPr>
        <w:t>A</w:t>
      </w:r>
      <w:r w:rsidR="004E7181" w:rsidRPr="00B35D47">
        <w:rPr>
          <w:noProof/>
          <w:spacing w:val="40"/>
          <w:szCs w:val="24"/>
          <w:lang w:val="sr-Latn-CS"/>
        </w:rPr>
        <w:t xml:space="preserve"> </w:t>
      </w:r>
      <w:r>
        <w:rPr>
          <w:noProof/>
          <w:spacing w:val="40"/>
          <w:szCs w:val="24"/>
          <w:lang w:val="sr-Latn-CS"/>
        </w:rPr>
        <w:t>D</w:t>
      </w:r>
      <w:r w:rsidR="004E7181" w:rsidRPr="00B35D47">
        <w:rPr>
          <w:noProof/>
          <w:spacing w:val="40"/>
          <w:szCs w:val="24"/>
          <w:lang w:val="sr-Latn-CS"/>
        </w:rPr>
        <w:t xml:space="preserve"> </w:t>
      </w:r>
      <w:r>
        <w:rPr>
          <w:noProof/>
          <w:spacing w:val="40"/>
          <w:szCs w:val="24"/>
          <w:lang w:val="sr-Latn-CS"/>
        </w:rPr>
        <w:t>A</w:t>
      </w:r>
    </w:p>
    <w:p w:rsidR="004E7181" w:rsidRPr="00B35D47" w:rsidRDefault="004E7181">
      <w:pPr>
        <w:pStyle w:val="1tekst"/>
        <w:spacing w:before="0" w:after="0"/>
        <w:ind w:hanging="26"/>
        <w:jc w:val="center"/>
        <w:rPr>
          <w:noProof/>
          <w:spacing w:val="40"/>
          <w:szCs w:val="24"/>
          <w:lang w:val="sr-Latn-CS"/>
        </w:rPr>
      </w:pPr>
    </w:p>
    <w:tbl>
      <w:tblPr>
        <w:tblW w:w="0" w:type="auto"/>
        <w:tblLayout w:type="fixed"/>
        <w:tblLook w:val="0000" w:firstRow="0" w:lastRow="0" w:firstColumn="0" w:lastColumn="0" w:noHBand="0" w:noVBand="0"/>
      </w:tblPr>
      <w:tblGrid>
        <w:gridCol w:w="4360"/>
        <w:gridCol w:w="4360"/>
      </w:tblGrid>
      <w:tr w:rsidR="004E7181" w:rsidRPr="00B35D47">
        <w:tc>
          <w:tcPr>
            <w:tcW w:w="4360" w:type="dxa"/>
          </w:tcPr>
          <w:p w:rsidR="004E7181" w:rsidRPr="00B35D47" w:rsidRDefault="004E7181">
            <w:pPr>
              <w:jc w:val="center"/>
              <w:rPr>
                <w:rFonts w:ascii="Times New Roman" w:hAnsi="Times New Roman" w:cs="Times New Roman"/>
                <w:noProof/>
                <w:lang w:val="sr-Latn-CS"/>
              </w:rPr>
            </w:pPr>
          </w:p>
        </w:tc>
        <w:tc>
          <w:tcPr>
            <w:tcW w:w="4360" w:type="dxa"/>
          </w:tcPr>
          <w:p w:rsidR="004E7181" w:rsidRPr="00B35D47" w:rsidRDefault="00B35D47" w:rsidP="007B17E3">
            <w:pPr>
              <w:jc w:val="center"/>
              <w:rPr>
                <w:rFonts w:ascii="Times New Roman" w:hAnsi="Times New Roman" w:cs="Times New Roman"/>
                <w:noProof/>
                <w:lang w:val="sr-Latn-CS"/>
              </w:rPr>
            </w:pPr>
            <w:r>
              <w:rPr>
                <w:rFonts w:ascii="Times New Roman" w:hAnsi="Times New Roman" w:cs="Times New Roman"/>
                <w:noProof/>
                <w:lang w:val="sr-Latn-CS"/>
              </w:rPr>
              <w:t>PREDSEDNIK</w:t>
            </w:r>
          </w:p>
          <w:p w:rsidR="004E7181" w:rsidRPr="00B35D47" w:rsidRDefault="004E7181" w:rsidP="007B17E3">
            <w:pPr>
              <w:jc w:val="center"/>
              <w:rPr>
                <w:rFonts w:ascii="Times New Roman" w:hAnsi="Times New Roman" w:cs="Times New Roman"/>
                <w:noProof/>
                <w:lang w:val="sr-Latn-CS"/>
              </w:rPr>
            </w:pPr>
          </w:p>
          <w:p w:rsidR="004E7181" w:rsidRPr="00B35D47" w:rsidRDefault="00B35D47" w:rsidP="007B17E3">
            <w:pPr>
              <w:pStyle w:val="Footer"/>
              <w:jc w:val="center"/>
              <w:rPr>
                <w:rFonts w:ascii="Times New Roman" w:hAnsi="Times New Roman" w:cs="Times New Roman"/>
                <w:noProof/>
                <w:lang w:val="sr-Latn-CS"/>
              </w:rPr>
            </w:pPr>
            <w:r>
              <w:rPr>
                <w:rFonts w:ascii="Times New Roman" w:hAnsi="Times New Roman" w:cs="Times New Roman"/>
                <w:noProof/>
                <w:lang w:val="sr-Latn-CS"/>
              </w:rPr>
              <w:t>Ana</w:t>
            </w:r>
            <w:r w:rsidR="004E7181" w:rsidRPr="00B35D47">
              <w:rPr>
                <w:rFonts w:ascii="Times New Roman" w:hAnsi="Times New Roman" w:cs="Times New Roman"/>
                <w:noProof/>
                <w:lang w:val="sr-Latn-CS"/>
              </w:rPr>
              <w:t xml:space="preserve"> </w:t>
            </w:r>
            <w:r>
              <w:rPr>
                <w:rFonts w:ascii="Times New Roman" w:hAnsi="Times New Roman" w:cs="Times New Roman"/>
                <w:noProof/>
                <w:lang w:val="sr-Latn-CS"/>
              </w:rPr>
              <w:t>Brnabić</w:t>
            </w:r>
          </w:p>
        </w:tc>
      </w:tr>
    </w:tbl>
    <w:p w:rsidR="004E7181" w:rsidRPr="00B35D47" w:rsidRDefault="004E7181">
      <w:pPr>
        <w:rPr>
          <w:noProof/>
          <w:lang w:val="sr-Latn-CS"/>
        </w:rPr>
      </w:pPr>
    </w:p>
    <w:p w:rsidR="004E7181" w:rsidRPr="00B35D47" w:rsidRDefault="004E7181" w:rsidP="00965EEC">
      <w:pPr>
        <w:pStyle w:val="1tekst"/>
        <w:spacing w:before="0" w:after="0"/>
        <w:ind w:hanging="26"/>
        <w:jc w:val="center"/>
        <w:rPr>
          <w:noProof/>
          <w:spacing w:val="40"/>
          <w:szCs w:val="24"/>
          <w:lang w:val="sr-Latn-CS"/>
        </w:rPr>
      </w:pPr>
    </w:p>
    <w:sectPr w:rsidR="004E7181" w:rsidRPr="00B35D47" w:rsidSect="00965EEC">
      <w:headerReference w:type="even" r:id="rId13"/>
      <w:headerReference w:type="default" r:id="rId14"/>
      <w:footerReference w:type="even" r:id="rId15"/>
      <w:footerReference w:type="default" r:id="rId16"/>
      <w:headerReference w:type="first" r:id="rId17"/>
      <w:footerReference w:type="first" r:id="rId18"/>
      <w:pgSz w:w="11906" w:h="16838"/>
      <w:pgMar w:top="1079" w:right="1106" w:bottom="1259" w:left="120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2D" w:rsidRDefault="00240E2D" w:rsidP="006B2D42">
      <w:pPr>
        <w:spacing w:after="0" w:line="240" w:lineRule="auto"/>
      </w:pPr>
      <w:r>
        <w:separator/>
      </w:r>
    </w:p>
  </w:endnote>
  <w:endnote w:type="continuationSeparator" w:id="0">
    <w:p w:rsidR="00240E2D" w:rsidRDefault="00240E2D" w:rsidP="006B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47" w:rsidRDefault="00B35D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47" w:rsidRDefault="00B35D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47" w:rsidRDefault="00B35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2D" w:rsidRDefault="00240E2D" w:rsidP="006B2D42">
      <w:pPr>
        <w:spacing w:after="0" w:line="240" w:lineRule="auto"/>
      </w:pPr>
      <w:r>
        <w:separator/>
      </w:r>
    </w:p>
  </w:footnote>
  <w:footnote w:type="continuationSeparator" w:id="0">
    <w:p w:rsidR="00240E2D" w:rsidRDefault="00240E2D" w:rsidP="006B2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181" w:rsidRDefault="004E7181" w:rsidP="0078247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7181" w:rsidRDefault="004E71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181" w:rsidRPr="00B35D47" w:rsidRDefault="004E7181" w:rsidP="0078247B">
    <w:pPr>
      <w:pStyle w:val="Header"/>
      <w:framePr w:wrap="around" w:vAnchor="text" w:hAnchor="margin" w:xAlign="center" w:y="1"/>
      <w:rPr>
        <w:rStyle w:val="PageNumber"/>
        <w:noProof/>
      </w:rPr>
    </w:pPr>
    <w:r w:rsidRPr="00B35D47">
      <w:rPr>
        <w:rStyle w:val="PageNumber"/>
        <w:noProof/>
      </w:rPr>
      <w:fldChar w:fldCharType="begin"/>
    </w:r>
    <w:r w:rsidRPr="00B35D47">
      <w:rPr>
        <w:rStyle w:val="PageNumber"/>
        <w:noProof/>
      </w:rPr>
      <w:instrText xml:space="preserve">PAGE  </w:instrText>
    </w:r>
    <w:r w:rsidRPr="00B35D47">
      <w:rPr>
        <w:rStyle w:val="PageNumber"/>
        <w:noProof/>
      </w:rPr>
      <w:fldChar w:fldCharType="separate"/>
    </w:r>
    <w:r w:rsidR="005C202B">
      <w:rPr>
        <w:rStyle w:val="PageNumber"/>
        <w:noProof/>
      </w:rPr>
      <w:t>2</w:t>
    </w:r>
    <w:r w:rsidRPr="00B35D47">
      <w:rPr>
        <w:rStyle w:val="PageNumber"/>
        <w:noProof/>
      </w:rPr>
      <w:fldChar w:fldCharType="end"/>
    </w:r>
  </w:p>
  <w:p w:rsidR="004E7181" w:rsidRPr="00B35D47" w:rsidRDefault="004E7181">
    <w:pPr>
      <w:pStyle w:val="Header"/>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47" w:rsidRDefault="00B35D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5082"/>
    <w:multiLevelType w:val="multilevel"/>
    <w:tmpl w:val="9490D9A4"/>
    <w:lvl w:ilvl="0">
      <w:start w:val="9"/>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077F43C6"/>
    <w:multiLevelType w:val="hybridMultilevel"/>
    <w:tmpl w:val="68DEAC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640566C"/>
    <w:multiLevelType w:val="multilevel"/>
    <w:tmpl w:val="70F27364"/>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355827D4"/>
    <w:multiLevelType w:val="hybridMultilevel"/>
    <w:tmpl w:val="692EA998"/>
    <w:lvl w:ilvl="0" w:tplc="08A6455C">
      <w:start w:val="1"/>
      <w:numFmt w:val="decimal"/>
      <w:lvlText w:val="%1)"/>
      <w:lvlJc w:val="left"/>
      <w:pPr>
        <w:tabs>
          <w:tab w:val="num" w:pos="1428"/>
        </w:tabs>
        <w:ind w:left="1428" w:hanging="360"/>
      </w:pPr>
      <w:rPr>
        <w:rFonts w:cs="Times New Roman" w:hint="default"/>
      </w:rPr>
    </w:lvl>
    <w:lvl w:ilvl="1" w:tplc="081A0019">
      <w:start w:val="1"/>
      <w:numFmt w:val="lowerLetter"/>
      <w:lvlText w:val="%2."/>
      <w:lvlJc w:val="left"/>
      <w:pPr>
        <w:tabs>
          <w:tab w:val="num" w:pos="2148"/>
        </w:tabs>
        <w:ind w:left="2148" w:hanging="360"/>
      </w:pPr>
      <w:rPr>
        <w:rFonts w:cs="Times New Roman"/>
      </w:rPr>
    </w:lvl>
    <w:lvl w:ilvl="2" w:tplc="081A001B">
      <w:start w:val="1"/>
      <w:numFmt w:val="lowerRoman"/>
      <w:lvlText w:val="%3."/>
      <w:lvlJc w:val="right"/>
      <w:pPr>
        <w:tabs>
          <w:tab w:val="num" w:pos="2868"/>
        </w:tabs>
        <w:ind w:left="2868" w:hanging="180"/>
      </w:pPr>
      <w:rPr>
        <w:rFonts w:cs="Times New Roman"/>
      </w:rPr>
    </w:lvl>
    <w:lvl w:ilvl="3" w:tplc="081A000F">
      <w:start w:val="1"/>
      <w:numFmt w:val="decimal"/>
      <w:lvlText w:val="%4."/>
      <w:lvlJc w:val="left"/>
      <w:pPr>
        <w:tabs>
          <w:tab w:val="num" w:pos="3588"/>
        </w:tabs>
        <w:ind w:left="3588" w:hanging="360"/>
      </w:pPr>
      <w:rPr>
        <w:rFonts w:cs="Times New Roman"/>
      </w:rPr>
    </w:lvl>
    <w:lvl w:ilvl="4" w:tplc="081A0019">
      <w:start w:val="1"/>
      <w:numFmt w:val="lowerLetter"/>
      <w:lvlText w:val="%5."/>
      <w:lvlJc w:val="left"/>
      <w:pPr>
        <w:tabs>
          <w:tab w:val="num" w:pos="4308"/>
        </w:tabs>
        <w:ind w:left="4308" w:hanging="360"/>
      </w:pPr>
      <w:rPr>
        <w:rFonts w:cs="Times New Roman"/>
      </w:rPr>
    </w:lvl>
    <w:lvl w:ilvl="5" w:tplc="081A001B">
      <w:start w:val="1"/>
      <w:numFmt w:val="lowerRoman"/>
      <w:lvlText w:val="%6."/>
      <w:lvlJc w:val="right"/>
      <w:pPr>
        <w:tabs>
          <w:tab w:val="num" w:pos="5028"/>
        </w:tabs>
        <w:ind w:left="5028" w:hanging="180"/>
      </w:pPr>
      <w:rPr>
        <w:rFonts w:cs="Times New Roman"/>
      </w:rPr>
    </w:lvl>
    <w:lvl w:ilvl="6" w:tplc="081A000F">
      <w:start w:val="1"/>
      <w:numFmt w:val="decimal"/>
      <w:lvlText w:val="%7."/>
      <w:lvlJc w:val="left"/>
      <w:pPr>
        <w:tabs>
          <w:tab w:val="num" w:pos="5748"/>
        </w:tabs>
        <w:ind w:left="5748" w:hanging="360"/>
      </w:pPr>
      <w:rPr>
        <w:rFonts w:cs="Times New Roman"/>
      </w:rPr>
    </w:lvl>
    <w:lvl w:ilvl="7" w:tplc="081A0019">
      <w:start w:val="1"/>
      <w:numFmt w:val="lowerLetter"/>
      <w:lvlText w:val="%8."/>
      <w:lvlJc w:val="left"/>
      <w:pPr>
        <w:tabs>
          <w:tab w:val="num" w:pos="6468"/>
        </w:tabs>
        <w:ind w:left="6468" w:hanging="360"/>
      </w:pPr>
      <w:rPr>
        <w:rFonts w:cs="Times New Roman"/>
      </w:rPr>
    </w:lvl>
    <w:lvl w:ilvl="8" w:tplc="081A001B">
      <w:start w:val="1"/>
      <w:numFmt w:val="lowerRoman"/>
      <w:lvlText w:val="%9."/>
      <w:lvlJc w:val="right"/>
      <w:pPr>
        <w:tabs>
          <w:tab w:val="num" w:pos="7188"/>
        </w:tabs>
        <w:ind w:left="7188" w:hanging="180"/>
      </w:pPr>
      <w:rPr>
        <w:rFonts w:cs="Times New Roman"/>
      </w:rPr>
    </w:lvl>
  </w:abstractNum>
  <w:abstractNum w:abstractNumId="4" w15:restartNumberingAfterBreak="0">
    <w:nsid w:val="5AD8494F"/>
    <w:multiLevelType w:val="hybridMultilevel"/>
    <w:tmpl w:val="3F062C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653901BD"/>
    <w:multiLevelType w:val="hybridMultilevel"/>
    <w:tmpl w:val="3F062C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6F0B390A"/>
    <w:multiLevelType w:val="hybridMultilevel"/>
    <w:tmpl w:val="3B28C65A"/>
    <w:lvl w:ilvl="0" w:tplc="0E9A822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ADB69D7"/>
    <w:multiLevelType w:val="hybridMultilevel"/>
    <w:tmpl w:val="DDBCF0FC"/>
    <w:lvl w:ilvl="0" w:tplc="E9D883F6">
      <w:start w:val="10"/>
      <w:numFmt w:val="bullet"/>
      <w:lvlText w:val="-"/>
      <w:lvlJc w:val="left"/>
      <w:pPr>
        <w:tabs>
          <w:tab w:val="num" w:pos="1068"/>
        </w:tabs>
        <w:ind w:left="1068" w:hanging="360"/>
      </w:pPr>
      <w:rPr>
        <w:rFonts w:ascii="Times New Roman" w:eastAsia="Times New Roman" w:hAnsi="Times New Roman" w:hint="default"/>
      </w:rPr>
    </w:lvl>
    <w:lvl w:ilvl="1" w:tplc="241A0003">
      <w:start w:val="1"/>
      <w:numFmt w:val="bullet"/>
      <w:lvlText w:val="o"/>
      <w:lvlJc w:val="left"/>
      <w:pPr>
        <w:tabs>
          <w:tab w:val="num" w:pos="1788"/>
        </w:tabs>
        <w:ind w:left="1788" w:hanging="360"/>
      </w:pPr>
      <w:rPr>
        <w:rFonts w:ascii="Courier New" w:hAnsi="Courier New" w:hint="default"/>
      </w:rPr>
    </w:lvl>
    <w:lvl w:ilvl="2" w:tplc="241A0005">
      <w:start w:val="1"/>
      <w:numFmt w:val="bullet"/>
      <w:lvlText w:val=""/>
      <w:lvlJc w:val="left"/>
      <w:pPr>
        <w:tabs>
          <w:tab w:val="num" w:pos="2508"/>
        </w:tabs>
        <w:ind w:left="2508" w:hanging="360"/>
      </w:pPr>
      <w:rPr>
        <w:rFonts w:ascii="Wingdings" w:hAnsi="Wingdings" w:hint="default"/>
      </w:rPr>
    </w:lvl>
    <w:lvl w:ilvl="3" w:tplc="241A0001">
      <w:start w:val="1"/>
      <w:numFmt w:val="bullet"/>
      <w:lvlText w:val=""/>
      <w:lvlJc w:val="left"/>
      <w:pPr>
        <w:tabs>
          <w:tab w:val="num" w:pos="3228"/>
        </w:tabs>
        <w:ind w:left="3228" w:hanging="360"/>
      </w:pPr>
      <w:rPr>
        <w:rFonts w:ascii="Symbol" w:hAnsi="Symbol" w:hint="default"/>
      </w:rPr>
    </w:lvl>
    <w:lvl w:ilvl="4" w:tplc="241A0003">
      <w:start w:val="1"/>
      <w:numFmt w:val="bullet"/>
      <w:lvlText w:val="o"/>
      <w:lvlJc w:val="left"/>
      <w:pPr>
        <w:tabs>
          <w:tab w:val="num" w:pos="3948"/>
        </w:tabs>
        <w:ind w:left="3948" w:hanging="360"/>
      </w:pPr>
      <w:rPr>
        <w:rFonts w:ascii="Courier New" w:hAnsi="Courier New" w:hint="default"/>
      </w:rPr>
    </w:lvl>
    <w:lvl w:ilvl="5" w:tplc="241A0005">
      <w:start w:val="1"/>
      <w:numFmt w:val="bullet"/>
      <w:lvlText w:val=""/>
      <w:lvlJc w:val="left"/>
      <w:pPr>
        <w:tabs>
          <w:tab w:val="num" w:pos="4668"/>
        </w:tabs>
        <w:ind w:left="4668" w:hanging="360"/>
      </w:pPr>
      <w:rPr>
        <w:rFonts w:ascii="Wingdings" w:hAnsi="Wingdings" w:hint="default"/>
      </w:rPr>
    </w:lvl>
    <w:lvl w:ilvl="6" w:tplc="241A0001">
      <w:start w:val="1"/>
      <w:numFmt w:val="bullet"/>
      <w:lvlText w:val=""/>
      <w:lvlJc w:val="left"/>
      <w:pPr>
        <w:tabs>
          <w:tab w:val="num" w:pos="5388"/>
        </w:tabs>
        <w:ind w:left="5388" w:hanging="360"/>
      </w:pPr>
      <w:rPr>
        <w:rFonts w:ascii="Symbol" w:hAnsi="Symbol" w:hint="default"/>
      </w:rPr>
    </w:lvl>
    <w:lvl w:ilvl="7" w:tplc="241A0003">
      <w:start w:val="1"/>
      <w:numFmt w:val="bullet"/>
      <w:lvlText w:val="o"/>
      <w:lvlJc w:val="left"/>
      <w:pPr>
        <w:tabs>
          <w:tab w:val="num" w:pos="6108"/>
        </w:tabs>
        <w:ind w:left="6108" w:hanging="360"/>
      </w:pPr>
      <w:rPr>
        <w:rFonts w:ascii="Courier New" w:hAnsi="Courier New" w:hint="default"/>
      </w:rPr>
    </w:lvl>
    <w:lvl w:ilvl="8" w:tplc="241A0005">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7EFB26C9"/>
    <w:multiLevelType w:val="hybridMultilevel"/>
    <w:tmpl w:val="68DEAC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6F"/>
    <w:rsid w:val="0000212E"/>
    <w:rsid w:val="00017189"/>
    <w:rsid w:val="00027A83"/>
    <w:rsid w:val="00035C8F"/>
    <w:rsid w:val="000375FC"/>
    <w:rsid w:val="0004515B"/>
    <w:rsid w:val="00055702"/>
    <w:rsid w:val="000600B4"/>
    <w:rsid w:val="00070F64"/>
    <w:rsid w:val="00081860"/>
    <w:rsid w:val="00083C69"/>
    <w:rsid w:val="000A5A94"/>
    <w:rsid w:val="000B50E6"/>
    <w:rsid w:val="000B6B9E"/>
    <w:rsid w:val="000C24F5"/>
    <w:rsid w:val="000E080D"/>
    <w:rsid w:val="000E31C5"/>
    <w:rsid w:val="000F09DB"/>
    <w:rsid w:val="00151A76"/>
    <w:rsid w:val="00152F4C"/>
    <w:rsid w:val="001579C9"/>
    <w:rsid w:val="00164B70"/>
    <w:rsid w:val="001705DF"/>
    <w:rsid w:val="00176040"/>
    <w:rsid w:val="001B2022"/>
    <w:rsid w:val="001B5EBC"/>
    <w:rsid w:val="001B7215"/>
    <w:rsid w:val="001F2B65"/>
    <w:rsid w:val="001F2F58"/>
    <w:rsid w:val="001F3841"/>
    <w:rsid w:val="00221451"/>
    <w:rsid w:val="00221641"/>
    <w:rsid w:val="00227B21"/>
    <w:rsid w:val="00236AF7"/>
    <w:rsid w:val="00240E2D"/>
    <w:rsid w:val="00250C46"/>
    <w:rsid w:val="0025127D"/>
    <w:rsid w:val="002660CB"/>
    <w:rsid w:val="00273995"/>
    <w:rsid w:val="0027477E"/>
    <w:rsid w:val="00276346"/>
    <w:rsid w:val="0028417A"/>
    <w:rsid w:val="00297DCB"/>
    <w:rsid w:val="002B3815"/>
    <w:rsid w:val="002B71C4"/>
    <w:rsid w:val="002D2306"/>
    <w:rsid w:val="002F042E"/>
    <w:rsid w:val="002F1C55"/>
    <w:rsid w:val="00306AF8"/>
    <w:rsid w:val="00315687"/>
    <w:rsid w:val="003170C0"/>
    <w:rsid w:val="003204B9"/>
    <w:rsid w:val="003349EE"/>
    <w:rsid w:val="00344D6A"/>
    <w:rsid w:val="003549B2"/>
    <w:rsid w:val="00366554"/>
    <w:rsid w:val="003671A6"/>
    <w:rsid w:val="0036731E"/>
    <w:rsid w:val="00371D0F"/>
    <w:rsid w:val="00380164"/>
    <w:rsid w:val="003815D0"/>
    <w:rsid w:val="003829BB"/>
    <w:rsid w:val="003847E8"/>
    <w:rsid w:val="00393B8B"/>
    <w:rsid w:val="003C2994"/>
    <w:rsid w:val="003E695B"/>
    <w:rsid w:val="003F3347"/>
    <w:rsid w:val="00437B50"/>
    <w:rsid w:val="004426D4"/>
    <w:rsid w:val="00451517"/>
    <w:rsid w:val="0046675F"/>
    <w:rsid w:val="004839BB"/>
    <w:rsid w:val="004B6513"/>
    <w:rsid w:val="004C0BED"/>
    <w:rsid w:val="004C51B8"/>
    <w:rsid w:val="004C6736"/>
    <w:rsid w:val="004D22E2"/>
    <w:rsid w:val="004E5D2C"/>
    <w:rsid w:val="004E7181"/>
    <w:rsid w:val="004F5CBD"/>
    <w:rsid w:val="00570734"/>
    <w:rsid w:val="00575B2D"/>
    <w:rsid w:val="00577A82"/>
    <w:rsid w:val="005819E8"/>
    <w:rsid w:val="0059448D"/>
    <w:rsid w:val="005C202B"/>
    <w:rsid w:val="005D1963"/>
    <w:rsid w:val="005D2AEF"/>
    <w:rsid w:val="005F0909"/>
    <w:rsid w:val="00637700"/>
    <w:rsid w:val="006400FE"/>
    <w:rsid w:val="0064638C"/>
    <w:rsid w:val="006508B6"/>
    <w:rsid w:val="00652056"/>
    <w:rsid w:val="00655994"/>
    <w:rsid w:val="00657D0C"/>
    <w:rsid w:val="00660A51"/>
    <w:rsid w:val="00676290"/>
    <w:rsid w:val="006925AB"/>
    <w:rsid w:val="006B03C6"/>
    <w:rsid w:val="006B2D42"/>
    <w:rsid w:val="006B6E52"/>
    <w:rsid w:val="006F309C"/>
    <w:rsid w:val="0070560E"/>
    <w:rsid w:val="0071327B"/>
    <w:rsid w:val="007279D2"/>
    <w:rsid w:val="00730816"/>
    <w:rsid w:val="00742C4F"/>
    <w:rsid w:val="00754F5B"/>
    <w:rsid w:val="00760BEE"/>
    <w:rsid w:val="00766E29"/>
    <w:rsid w:val="00771F37"/>
    <w:rsid w:val="0077582F"/>
    <w:rsid w:val="0078247B"/>
    <w:rsid w:val="00791F4A"/>
    <w:rsid w:val="00796FD8"/>
    <w:rsid w:val="007B03C4"/>
    <w:rsid w:val="007B17E3"/>
    <w:rsid w:val="007F255B"/>
    <w:rsid w:val="007F3A31"/>
    <w:rsid w:val="007F6086"/>
    <w:rsid w:val="007F7319"/>
    <w:rsid w:val="00836A73"/>
    <w:rsid w:val="00843E21"/>
    <w:rsid w:val="00845A6F"/>
    <w:rsid w:val="008524A0"/>
    <w:rsid w:val="00852A99"/>
    <w:rsid w:val="00853DB1"/>
    <w:rsid w:val="00856342"/>
    <w:rsid w:val="00867D54"/>
    <w:rsid w:val="00875A65"/>
    <w:rsid w:val="00897455"/>
    <w:rsid w:val="008B6CA6"/>
    <w:rsid w:val="008D796E"/>
    <w:rsid w:val="008F450B"/>
    <w:rsid w:val="008F64B5"/>
    <w:rsid w:val="00934B86"/>
    <w:rsid w:val="0094082F"/>
    <w:rsid w:val="009469A7"/>
    <w:rsid w:val="00955476"/>
    <w:rsid w:val="00965EEC"/>
    <w:rsid w:val="00990AF0"/>
    <w:rsid w:val="00993BDA"/>
    <w:rsid w:val="009A1E45"/>
    <w:rsid w:val="009A5001"/>
    <w:rsid w:val="009D3238"/>
    <w:rsid w:val="009D7510"/>
    <w:rsid w:val="00A41537"/>
    <w:rsid w:val="00A42DE6"/>
    <w:rsid w:val="00A4316B"/>
    <w:rsid w:val="00A43382"/>
    <w:rsid w:val="00A47753"/>
    <w:rsid w:val="00A67B16"/>
    <w:rsid w:val="00A7027A"/>
    <w:rsid w:val="00A831CE"/>
    <w:rsid w:val="00A9217B"/>
    <w:rsid w:val="00A96E2D"/>
    <w:rsid w:val="00AA3B4A"/>
    <w:rsid w:val="00AA4394"/>
    <w:rsid w:val="00AB002C"/>
    <w:rsid w:val="00AC5FF0"/>
    <w:rsid w:val="00AF7A98"/>
    <w:rsid w:val="00B23C2D"/>
    <w:rsid w:val="00B3248E"/>
    <w:rsid w:val="00B35D47"/>
    <w:rsid w:val="00B40D4F"/>
    <w:rsid w:val="00B44C62"/>
    <w:rsid w:val="00B5421D"/>
    <w:rsid w:val="00B5614E"/>
    <w:rsid w:val="00B6104B"/>
    <w:rsid w:val="00B65C33"/>
    <w:rsid w:val="00B751DE"/>
    <w:rsid w:val="00B82B81"/>
    <w:rsid w:val="00B94160"/>
    <w:rsid w:val="00BA428C"/>
    <w:rsid w:val="00BB6609"/>
    <w:rsid w:val="00BC1B85"/>
    <w:rsid w:val="00BF029D"/>
    <w:rsid w:val="00C012E5"/>
    <w:rsid w:val="00C175B1"/>
    <w:rsid w:val="00C2029E"/>
    <w:rsid w:val="00C202C6"/>
    <w:rsid w:val="00C236DC"/>
    <w:rsid w:val="00C65B7A"/>
    <w:rsid w:val="00CB6CC5"/>
    <w:rsid w:val="00CE0317"/>
    <w:rsid w:val="00CE7251"/>
    <w:rsid w:val="00D108BD"/>
    <w:rsid w:val="00D15FC6"/>
    <w:rsid w:val="00D2619E"/>
    <w:rsid w:val="00D2740D"/>
    <w:rsid w:val="00D32521"/>
    <w:rsid w:val="00D56E98"/>
    <w:rsid w:val="00D6115C"/>
    <w:rsid w:val="00D615B2"/>
    <w:rsid w:val="00D6357B"/>
    <w:rsid w:val="00D6435B"/>
    <w:rsid w:val="00D7791A"/>
    <w:rsid w:val="00D8760A"/>
    <w:rsid w:val="00D879D5"/>
    <w:rsid w:val="00D91ACD"/>
    <w:rsid w:val="00DA2ABE"/>
    <w:rsid w:val="00DA78A6"/>
    <w:rsid w:val="00DC353A"/>
    <w:rsid w:val="00DC4207"/>
    <w:rsid w:val="00DD3DB1"/>
    <w:rsid w:val="00DE1A70"/>
    <w:rsid w:val="00DE662E"/>
    <w:rsid w:val="00DF2A8F"/>
    <w:rsid w:val="00E140C9"/>
    <w:rsid w:val="00E30D08"/>
    <w:rsid w:val="00E4462E"/>
    <w:rsid w:val="00E476F0"/>
    <w:rsid w:val="00E5335C"/>
    <w:rsid w:val="00E64FDD"/>
    <w:rsid w:val="00E72271"/>
    <w:rsid w:val="00E852E5"/>
    <w:rsid w:val="00EA76F7"/>
    <w:rsid w:val="00EB0EDD"/>
    <w:rsid w:val="00EC4B56"/>
    <w:rsid w:val="00EC7FFD"/>
    <w:rsid w:val="00ED6F75"/>
    <w:rsid w:val="00EF7A43"/>
    <w:rsid w:val="00EF7BAF"/>
    <w:rsid w:val="00F01545"/>
    <w:rsid w:val="00F0523E"/>
    <w:rsid w:val="00F22B59"/>
    <w:rsid w:val="00F23242"/>
    <w:rsid w:val="00F30A8B"/>
    <w:rsid w:val="00F3427E"/>
    <w:rsid w:val="00F82300"/>
    <w:rsid w:val="00F85B33"/>
    <w:rsid w:val="00FB0C6F"/>
    <w:rsid w:val="00FB5AB9"/>
    <w:rsid w:val="00FC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868AA1A-BE21-4FA5-A21D-3E346CE7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A6F"/>
    <w:pPr>
      <w:spacing w:after="200" w:line="276" w:lineRule="auto"/>
    </w:pPr>
    <w:rPr>
      <w:rFonts w:ascii="Arial" w:eastAsia="Times New Roman" w:hAnsi="Arial" w:cs="Arial"/>
      <w:sz w:val="24"/>
      <w:szCs w:val="24"/>
    </w:rPr>
  </w:style>
  <w:style w:type="paragraph" w:styleId="Heading1">
    <w:name w:val="heading 1"/>
    <w:basedOn w:val="Normal"/>
    <w:next w:val="Normal"/>
    <w:link w:val="Heading1Char"/>
    <w:uiPriority w:val="99"/>
    <w:qFormat/>
    <w:rsid w:val="00845A6F"/>
    <w:pPr>
      <w:keepNext/>
      <w:spacing w:before="240" w:after="60"/>
      <w:jc w:val="both"/>
      <w:outlineLvl w:val="0"/>
    </w:pPr>
    <w:rPr>
      <w:b/>
      <w:bCs/>
      <w:kern w:val="32"/>
      <w:sz w:val="28"/>
      <w:szCs w:val="28"/>
      <w:lang w:val="sr-Latn-CS"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5A6F"/>
    <w:rPr>
      <w:rFonts w:ascii="Arial" w:hAnsi="Arial" w:cs="Arial"/>
      <w:b/>
      <w:bCs/>
      <w:kern w:val="32"/>
      <w:sz w:val="28"/>
      <w:szCs w:val="28"/>
      <w:lang w:val="sr-Latn-CS" w:eastAsia="sr-Latn-CS"/>
    </w:rPr>
  </w:style>
  <w:style w:type="character" w:styleId="Hyperlink">
    <w:name w:val="Hyperlink"/>
    <w:basedOn w:val="DefaultParagraphFont"/>
    <w:uiPriority w:val="99"/>
    <w:rsid w:val="00845A6F"/>
    <w:rPr>
      <w:rFonts w:cs="Times New Roman"/>
      <w:color w:val="0000FF"/>
      <w:u w:val="single"/>
    </w:rPr>
  </w:style>
  <w:style w:type="paragraph" w:styleId="ListParagraph">
    <w:name w:val="List Paragraph"/>
    <w:basedOn w:val="Normal"/>
    <w:uiPriority w:val="99"/>
    <w:qFormat/>
    <w:rsid w:val="00845A6F"/>
    <w:pPr>
      <w:ind w:left="720"/>
      <w:jc w:val="both"/>
    </w:pPr>
  </w:style>
  <w:style w:type="paragraph" w:styleId="Footer">
    <w:name w:val="footer"/>
    <w:aliases w:val="Char Char Char Char,Char Char,Char,Char Char Char,Char Char Char Char Char,Char Char Char Char Char Char,Char Char Char Char Char Char Char Char Char Char,Char Char Char Char Char Char Char Char,Char Char Char Char Char Char Char Char Char,Char1"/>
    <w:basedOn w:val="Normal"/>
    <w:link w:val="FooterChar"/>
    <w:uiPriority w:val="99"/>
    <w:rsid w:val="00845A6F"/>
    <w:pPr>
      <w:tabs>
        <w:tab w:val="center" w:pos="4703"/>
        <w:tab w:val="right" w:pos="9406"/>
      </w:tabs>
      <w:spacing w:after="0" w:line="240" w:lineRule="auto"/>
      <w:jc w:val="both"/>
    </w:pPr>
  </w:style>
  <w:style w:type="character" w:customStyle="1" w:styleId="FooterChar">
    <w:name w:val="Footer Char"/>
    <w:aliases w:val="Char Char Char Char Char1,Char Char Char1,Char Char1,Char Char Char Char1,Char Char Char Char Char Char1,Char Char Char Char Char Char Char,Char Char Char Char Char Char Char Char Char Char Char,Char Char Char Char Char Char Char Char Char1"/>
    <w:basedOn w:val="DefaultParagraphFont"/>
    <w:link w:val="Footer"/>
    <w:uiPriority w:val="99"/>
    <w:locked/>
    <w:rsid w:val="00845A6F"/>
    <w:rPr>
      <w:rFonts w:ascii="Arial" w:hAnsi="Arial" w:cs="Arial"/>
      <w:sz w:val="24"/>
      <w:szCs w:val="24"/>
    </w:rPr>
  </w:style>
  <w:style w:type="paragraph" w:styleId="NormalWeb">
    <w:name w:val="Normal (Web)"/>
    <w:basedOn w:val="Normal"/>
    <w:uiPriority w:val="99"/>
    <w:rsid w:val="00845A6F"/>
    <w:pPr>
      <w:spacing w:before="100" w:beforeAutospacing="1" w:after="100" w:afterAutospacing="1" w:line="240" w:lineRule="auto"/>
    </w:pPr>
    <w:rPr>
      <w:lang w:val="sr-Latn-CS" w:eastAsia="sr-Latn-CS"/>
    </w:rPr>
  </w:style>
  <w:style w:type="paragraph" w:styleId="Header">
    <w:name w:val="header"/>
    <w:basedOn w:val="Normal"/>
    <w:link w:val="HeaderChar"/>
    <w:uiPriority w:val="99"/>
    <w:rsid w:val="00845A6F"/>
    <w:pPr>
      <w:tabs>
        <w:tab w:val="center" w:pos="4680"/>
        <w:tab w:val="right" w:pos="9360"/>
      </w:tabs>
      <w:jc w:val="both"/>
    </w:pPr>
    <w:rPr>
      <w:lang w:val="sr-Latn-CS" w:eastAsia="sr-Latn-CS"/>
    </w:rPr>
  </w:style>
  <w:style w:type="character" w:customStyle="1" w:styleId="HeaderChar">
    <w:name w:val="Header Char"/>
    <w:basedOn w:val="DefaultParagraphFont"/>
    <w:link w:val="Header"/>
    <w:uiPriority w:val="99"/>
    <w:locked/>
    <w:rsid w:val="00845A6F"/>
    <w:rPr>
      <w:rFonts w:ascii="Arial" w:hAnsi="Arial" w:cs="Arial"/>
      <w:sz w:val="24"/>
      <w:szCs w:val="24"/>
      <w:lang w:val="sr-Latn-CS" w:eastAsia="sr-Latn-CS"/>
    </w:rPr>
  </w:style>
  <w:style w:type="paragraph" w:customStyle="1" w:styleId="Normal1">
    <w:name w:val="Normal1"/>
    <w:basedOn w:val="Normal"/>
    <w:uiPriority w:val="99"/>
    <w:rsid w:val="00845A6F"/>
    <w:pPr>
      <w:spacing w:before="100" w:beforeAutospacing="1" w:after="100" w:afterAutospacing="1" w:line="240" w:lineRule="auto"/>
    </w:pPr>
    <w:rPr>
      <w:sz w:val="22"/>
      <w:szCs w:val="22"/>
      <w:lang w:val="en-GB" w:eastAsia="en-GB"/>
    </w:rPr>
  </w:style>
  <w:style w:type="paragraph" w:styleId="BodyTextIndent">
    <w:name w:val="Body Text Indent"/>
    <w:basedOn w:val="Normal"/>
    <w:link w:val="BodyTextIndentChar"/>
    <w:uiPriority w:val="99"/>
    <w:rsid w:val="00845A6F"/>
    <w:pPr>
      <w:spacing w:after="120"/>
      <w:ind w:left="283"/>
    </w:pPr>
  </w:style>
  <w:style w:type="character" w:customStyle="1" w:styleId="BodyTextIndentChar">
    <w:name w:val="Body Text Indent Char"/>
    <w:basedOn w:val="DefaultParagraphFont"/>
    <w:link w:val="BodyTextIndent"/>
    <w:uiPriority w:val="99"/>
    <w:locked/>
    <w:rsid w:val="00845A6F"/>
    <w:rPr>
      <w:rFonts w:ascii="Arial" w:hAnsi="Arial" w:cs="Arial"/>
      <w:sz w:val="24"/>
      <w:szCs w:val="24"/>
    </w:rPr>
  </w:style>
  <w:style w:type="paragraph" w:styleId="BodyTextFirstIndent2">
    <w:name w:val="Body Text First Indent 2"/>
    <w:basedOn w:val="BodyTextIndent"/>
    <w:link w:val="BodyTextFirstIndent2Char"/>
    <w:uiPriority w:val="99"/>
    <w:rsid w:val="00845A6F"/>
    <w:pPr>
      <w:ind w:firstLine="210"/>
    </w:pPr>
    <w:rPr>
      <w:rFonts w:ascii="Garamond" w:hAnsi="Garamond" w:cs="Garamond"/>
      <w:color w:val="000000"/>
      <w:lang w:val="sr-Latn-CS" w:eastAsia="sr-Latn-CS"/>
    </w:rPr>
  </w:style>
  <w:style w:type="character" w:customStyle="1" w:styleId="BodyTextFirstIndent2Char">
    <w:name w:val="Body Text First Indent 2 Char"/>
    <w:basedOn w:val="BodyTextIndentChar"/>
    <w:link w:val="BodyTextFirstIndent2"/>
    <w:uiPriority w:val="99"/>
    <w:locked/>
    <w:rsid w:val="00845A6F"/>
    <w:rPr>
      <w:rFonts w:ascii="Garamond" w:hAnsi="Garamond" w:cs="Garamond"/>
      <w:color w:val="000000"/>
      <w:sz w:val="24"/>
      <w:szCs w:val="24"/>
      <w:lang w:val="sr-Latn-CS" w:eastAsia="sr-Latn-CS"/>
    </w:rPr>
  </w:style>
  <w:style w:type="character" w:styleId="PageNumber">
    <w:name w:val="page number"/>
    <w:basedOn w:val="DefaultParagraphFont"/>
    <w:uiPriority w:val="99"/>
    <w:rsid w:val="00845A6F"/>
    <w:rPr>
      <w:rFonts w:cs="Times New Roman"/>
    </w:rPr>
  </w:style>
  <w:style w:type="paragraph" w:styleId="BalloonText">
    <w:name w:val="Balloon Text"/>
    <w:basedOn w:val="Normal"/>
    <w:link w:val="BalloonTextChar"/>
    <w:uiPriority w:val="99"/>
    <w:semiHidden/>
    <w:rsid w:val="00845A6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45A6F"/>
    <w:rPr>
      <w:rFonts w:ascii="Tahoma" w:hAnsi="Tahoma" w:cs="Tahoma"/>
      <w:sz w:val="16"/>
      <w:szCs w:val="16"/>
    </w:rPr>
  </w:style>
  <w:style w:type="table" w:styleId="TableGrid">
    <w:name w:val="Table Grid"/>
    <w:basedOn w:val="TableNormal"/>
    <w:uiPriority w:val="99"/>
    <w:rsid w:val="00344D6A"/>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344D6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344D6A"/>
    <w:rPr>
      <w:rFonts w:ascii="Arial" w:hAnsi="Arial" w:cs="Arial"/>
      <w:sz w:val="20"/>
      <w:szCs w:val="20"/>
    </w:rPr>
  </w:style>
  <w:style w:type="character" w:styleId="FootnoteReference">
    <w:name w:val="footnote reference"/>
    <w:basedOn w:val="DefaultParagraphFont"/>
    <w:uiPriority w:val="99"/>
    <w:semiHidden/>
    <w:rsid w:val="00344D6A"/>
    <w:rPr>
      <w:rFonts w:cs="Times New Roman"/>
      <w:vertAlign w:val="superscript"/>
    </w:rPr>
  </w:style>
  <w:style w:type="paragraph" w:styleId="NoSpacing">
    <w:name w:val="No Spacing"/>
    <w:uiPriority w:val="99"/>
    <w:qFormat/>
    <w:rsid w:val="00344D6A"/>
    <w:rPr>
      <w:rFonts w:ascii="Arial" w:eastAsia="Times New Roman" w:hAnsi="Arial" w:cs="Arial"/>
      <w:sz w:val="24"/>
      <w:szCs w:val="24"/>
    </w:rPr>
  </w:style>
  <w:style w:type="paragraph" w:styleId="EndnoteText">
    <w:name w:val="endnote text"/>
    <w:basedOn w:val="Normal"/>
    <w:link w:val="EndnoteTextChar"/>
    <w:uiPriority w:val="99"/>
    <w:semiHidden/>
    <w:rsid w:val="00FC665B"/>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FC665B"/>
    <w:rPr>
      <w:rFonts w:ascii="Arial" w:hAnsi="Arial" w:cs="Arial"/>
      <w:sz w:val="20"/>
      <w:szCs w:val="20"/>
    </w:rPr>
  </w:style>
  <w:style w:type="character" w:styleId="EndnoteReference">
    <w:name w:val="endnote reference"/>
    <w:basedOn w:val="DefaultParagraphFont"/>
    <w:uiPriority w:val="99"/>
    <w:semiHidden/>
    <w:rsid w:val="00FC665B"/>
    <w:rPr>
      <w:rFonts w:cs="Times New Roman"/>
      <w:vertAlign w:val="superscript"/>
    </w:rPr>
  </w:style>
  <w:style w:type="character" w:customStyle="1" w:styleId="CharCharCharCharChar11">
    <w:name w:val="Char Char Char Char Char11"/>
    <w:aliases w:val="Char Char Char11,Char Char11,Char Char Char Char11,Char Char Char Char Char Char11,Char Char Char Char Char Char Char1,Char Char Char Char Char Char Char Char Char Char Char1,Char Char Char Char Char Char Char Char Char11"/>
    <w:uiPriority w:val="99"/>
    <w:locked/>
    <w:rsid w:val="00965EEC"/>
    <w:rPr>
      <w:sz w:val="24"/>
      <w:lang w:val="en-US" w:eastAsia="en-US"/>
    </w:rPr>
  </w:style>
  <w:style w:type="paragraph" w:customStyle="1" w:styleId="1tekst">
    <w:name w:val="1tekst"/>
    <w:basedOn w:val="Normal"/>
    <w:uiPriority w:val="99"/>
    <w:rsid w:val="00965EEC"/>
    <w:pPr>
      <w:spacing w:before="100" w:after="100" w:line="240" w:lineRule="auto"/>
      <w:ind w:firstLine="240"/>
      <w:jc w:val="both"/>
    </w:pPr>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pisi.net/DocumnetWebClient/ingpro.webclient.Main/FileContentServlet/propis/0386cc/38612_03.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propisi.net/DocumnetWebClient/ingpro.webclient.Main/FileContentServlet/propis/0386cc/38612_02.htm" TargetMode="External"/><Relationship Id="rId12" Type="http://schemas.openxmlformats.org/officeDocument/2006/relationships/hyperlink" Target="http://www.propisi.net/DocumnetWebClient/ingpro.webclient.Main/FileContentServlet/propis/0123cc/12374.htm?encoding=&#262;irilic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pisi.net/DocumnetWebClient/ingpro.webclient.Main/FileContentServlet/propis/0386cc/38612_03.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ropisi.net/DocumnetWebClient/ingpro.webclient.Main/FileContentServlet/propis/0386cc/38612_03.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pisi.net/DocumnetWebClient/ingpro.webclient.Main/FileContentServlet/propis/0386cc/38612_03.ht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6137</Words>
  <Characters>34984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mup</Company>
  <LinksUpToDate>false</LinksUpToDate>
  <CharactersWithSpaces>41039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sstanivukovic</dc:creator>
  <cp:keywords/>
  <dc:description/>
  <cp:lastModifiedBy>Nenad Zdraljevic</cp:lastModifiedBy>
  <cp:revision>3</cp:revision>
  <cp:lastPrinted>2017-08-07T11:46:00Z</cp:lastPrinted>
  <dcterms:created xsi:type="dcterms:W3CDTF">2017-08-09T13:29:00Z</dcterms:created>
  <dcterms:modified xsi:type="dcterms:W3CDTF">2017-08-09T13:31:00Z</dcterms:modified>
</cp:coreProperties>
</file>